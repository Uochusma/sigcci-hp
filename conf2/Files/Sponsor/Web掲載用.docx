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6D" w:rsidRPr="00830243" w:rsidRDefault="00916E10" w:rsidP="009C49B4">
      <w:pPr>
        <w:jc w:val="center"/>
        <w:rPr>
          <w:rFonts w:ascii="游ゴシック Medium" w:eastAsia="游ゴシック Medium" w:hAnsi="游ゴシック Medium"/>
          <w:sz w:val="36"/>
        </w:rPr>
      </w:pPr>
      <w:r w:rsidRPr="00830243">
        <w:rPr>
          <w:rFonts w:ascii="游ゴシック Medium" w:eastAsia="游ゴシック Medium" w:hAnsi="游ゴシック Medium" w:hint="eastAsia"/>
          <w:sz w:val="36"/>
        </w:rPr>
        <w:t>スポンサー</w:t>
      </w:r>
      <w:r w:rsidR="00111DC3" w:rsidRPr="00830243">
        <w:rPr>
          <w:rFonts w:ascii="游ゴシック Medium" w:eastAsia="游ゴシック Medium" w:hAnsi="游ゴシック Medium" w:hint="eastAsia"/>
          <w:sz w:val="36"/>
        </w:rPr>
        <w:t>企業・団体</w:t>
      </w:r>
      <w:r w:rsidRPr="00830243">
        <w:rPr>
          <w:rFonts w:ascii="游ゴシック Medium" w:eastAsia="游ゴシック Medium" w:hAnsi="游ゴシック Medium" w:hint="eastAsia"/>
          <w:sz w:val="36"/>
        </w:rPr>
        <w:t>募集</w:t>
      </w:r>
      <w:r w:rsidR="000C050D" w:rsidRPr="00830243">
        <w:rPr>
          <w:rFonts w:ascii="游ゴシック Medium" w:eastAsia="游ゴシック Medium" w:hAnsi="游ゴシック Medium" w:hint="eastAsia"/>
          <w:sz w:val="36"/>
        </w:rPr>
        <w:t>のご案内</w:t>
      </w:r>
    </w:p>
    <w:p w:rsidR="000C050D" w:rsidRPr="00830243" w:rsidRDefault="000C050D">
      <w:pPr>
        <w:rPr>
          <w:rFonts w:ascii="游ゴシック Medium" w:eastAsia="游ゴシック Medium" w:hAnsi="游ゴシック Medium"/>
        </w:rPr>
      </w:pPr>
    </w:p>
    <w:p w:rsidR="009C49B4" w:rsidRPr="00830243" w:rsidRDefault="009C49B4" w:rsidP="009C49B4">
      <w:pPr>
        <w:jc w:val="right"/>
        <w:rPr>
          <w:rFonts w:ascii="游ゴシック Medium" w:eastAsia="游ゴシック Medium" w:hAnsi="游ゴシック Medium"/>
        </w:rPr>
      </w:pPr>
      <w:r w:rsidRPr="00830243">
        <w:rPr>
          <w:rFonts w:ascii="游ゴシック Medium" w:eastAsia="游ゴシック Medium" w:hAnsi="游ゴシック Medium" w:hint="eastAsia"/>
        </w:rPr>
        <w:t>人工知能学会　市民共創知研究会</w:t>
      </w:r>
    </w:p>
    <w:p w:rsidR="009C49B4" w:rsidRPr="00830243" w:rsidRDefault="009C49B4">
      <w:pPr>
        <w:rPr>
          <w:rFonts w:ascii="游ゴシック Medium" w:eastAsia="游ゴシック Medium" w:hAnsi="游ゴシック Medium"/>
        </w:rPr>
      </w:pPr>
    </w:p>
    <w:p w:rsidR="000C050D" w:rsidRPr="00830243" w:rsidRDefault="000C050D" w:rsidP="000C050D">
      <w:pPr>
        <w:ind w:firstLineChars="100" w:firstLine="210"/>
        <w:rPr>
          <w:rFonts w:ascii="游ゴシック Medium" w:eastAsia="游ゴシック Medium" w:hAnsi="游ゴシック Medium"/>
        </w:rPr>
      </w:pPr>
      <w:r w:rsidRPr="00830243">
        <w:rPr>
          <w:rFonts w:ascii="游ゴシック Medium" w:eastAsia="游ゴシック Medium" w:hAnsi="游ゴシック Medium" w:hint="eastAsia"/>
        </w:rPr>
        <w:t>市民共創知研究会は、</w:t>
      </w:r>
      <w:ins w:id="0" w:author="okmuser" w:date="2017-04-14T09:44:00Z">
        <w:r w:rsidR="008F1353">
          <w:rPr>
            <w:rFonts w:ascii="游ゴシック Medium" w:eastAsia="游ゴシック Medium" w:hAnsi="游ゴシック Medium" w:hint="eastAsia"/>
          </w:rPr>
          <w:t>2016年に発足した人工知能学会の新しい研究会で</w:t>
        </w:r>
      </w:ins>
      <w:del w:id="1" w:author="okmuser" w:date="2017-04-14T09:44:00Z">
        <w:r w:rsidRPr="00830243" w:rsidDel="008F1353">
          <w:rPr>
            <w:rFonts w:ascii="游ゴシック Medium" w:eastAsia="游ゴシック Medium" w:hAnsi="游ゴシック Medium" w:hint="eastAsia"/>
          </w:rPr>
          <w:delText>その名の通り、</w:delText>
        </w:r>
      </w:del>
      <w:r w:rsidRPr="00830243">
        <w:rPr>
          <w:rFonts w:ascii="游ゴシック Medium" w:eastAsia="游ゴシック Medium" w:hAnsi="游ゴシック Medium" w:hint="eastAsia"/>
        </w:rPr>
        <w:t>わたしたち市民が抱えている問題に対してみんなで対話し、解決策を見つけ出し、実践的に解いていくことを目的としています。</w:t>
      </w:r>
    </w:p>
    <w:p w:rsidR="000C050D" w:rsidRPr="00830243" w:rsidDel="00830243" w:rsidRDefault="000C050D" w:rsidP="000C050D">
      <w:pPr>
        <w:ind w:firstLineChars="100" w:firstLine="210"/>
        <w:rPr>
          <w:del w:id="2" w:author="okmuser" w:date="2017-04-14T09:41:00Z"/>
          <w:rFonts w:ascii="游ゴシック Medium" w:eastAsia="游ゴシック Medium" w:hAnsi="游ゴシック Medium"/>
        </w:rPr>
      </w:pPr>
      <w:del w:id="3" w:author="okmuser" w:date="2017-04-14T09:41:00Z">
        <w:r w:rsidRPr="00830243" w:rsidDel="00830243">
          <w:rPr>
            <w:rFonts w:ascii="游ゴシック Medium" w:eastAsia="游ゴシック Medium" w:hAnsi="游ゴシック Medium" w:hint="eastAsia"/>
          </w:rPr>
          <w:delText>実際に、いろいろな地域にうかがい、対話をさせていくときに私たちが大事にしているのが抽象的な議論と実践的な問題解決のバランスを取ることです。</w:delText>
        </w:r>
      </w:del>
    </w:p>
    <w:p w:rsidR="000C050D" w:rsidRPr="00830243" w:rsidDel="00830243" w:rsidRDefault="000C050D" w:rsidP="000C050D">
      <w:pPr>
        <w:ind w:firstLineChars="100" w:firstLine="210"/>
        <w:rPr>
          <w:del w:id="4" w:author="okmuser" w:date="2017-04-14T09:41:00Z"/>
          <w:rFonts w:ascii="游ゴシック Medium" w:eastAsia="游ゴシック Medium" w:hAnsi="游ゴシック Medium"/>
        </w:rPr>
      </w:pPr>
      <w:del w:id="5" w:author="okmuser" w:date="2017-04-14T09:41:00Z">
        <w:r w:rsidRPr="00830243" w:rsidDel="00830243">
          <w:rPr>
            <w:rFonts w:ascii="游ゴシック Medium" w:eastAsia="游ゴシック Medium" w:hAnsi="游ゴシック Medium" w:hint="eastAsia"/>
          </w:rPr>
          <w:delText>学者や技術者は問題を抽象化し、いずれの場合にも対応できるような枠組みや技術を確立しようとします。その結果は研究成果や特許として全人類で共有可能ですが、個々の細かな問題を解決するには使いにくかったりします。</w:delText>
        </w:r>
      </w:del>
    </w:p>
    <w:p w:rsidR="000C050D" w:rsidRPr="00830243" w:rsidDel="00830243" w:rsidRDefault="000C050D" w:rsidP="000C050D">
      <w:pPr>
        <w:ind w:firstLineChars="100" w:firstLine="210"/>
        <w:rPr>
          <w:del w:id="6" w:author="okmuser" w:date="2017-04-14T09:41:00Z"/>
          <w:rFonts w:ascii="游ゴシック Medium" w:eastAsia="游ゴシック Medium" w:hAnsi="游ゴシック Medium"/>
        </w:rPr>
      </w:pPr>
      <w:del w:id="7" w:author="okmuser" w:date="2017-04-14T09:41:00Z">
        <w:r w:rsidRPr="00830243" w:rsidDel="00830243">
          <w:rPr>
            <w:rFonts w:ascii="游ゴシック Medium" w:eastAsia="游ゴシック Medium" w:hAnsi="游ゴシック Medium" w:hint="eastAsia"/>
          </w:rPr>
          <w:delText>一方、本当に問題に直面している人たちは、今すぐにでも使える技術や知識を求めます。しかし、その場しのぎの解決策を選択しがちで、たとえうまい結果に至ったとしても、その技術や方法を継承したり、ほかの人と共有することには無関心なこともあります。</w:delText>
        </w:r>
      </w:del>
    </w:p>
    <w:p w:rsidR="000C050D" w:rsidRPr="00830243" w:rsidDel="00830243" w:rsidRDefault="000C050D" w:rsidP="000C050D">
      <w:pPr>
        <w:ind w:firstLineChars="100" w:firstLine="210"/>
        <w:rPr>
          <w:del w:id="8" w:author="okmuser" w:date="2017-04-14T09:41:00Z"/>
          <w:rFonts w:ascii="游ゴシック Medium" w:eastAsia="游ゴシック Medium" w:hAnsi="游ゴシック Medium"/>
        </w:rPr>
      </w:pPr>
      <w:del w:id="9" w:author="okmuser" w:date="2017-04-14T09:41:00Z">
        <w:r w:rsidRPr="00830243" w:rsidDel="00830243">
          <w:rPr>
            <w:rFonts w:ascii="游ゴシック Medium" w:eastAsia="游ゴシック Medium" w:hAnsi="游ゴシック Medium" w:hint="eastAsia"/>
          </w:rPr>
          <w:delText>私たちは「共創」を考えるとき、こうした抽象と実践のどちらも欠かすことができないと考えています。一見、正反対のこの二つを結びつけるのが「共通善」です。「地域の明るい未来をつくる」とか「高校生に豊かな学びの場を」といった私たちが抱えている細かな課題を包む、大きな課題がこれにあたります。「共通善」を設定した上で</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実践的な活動を実施し</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その成果を記録・分析し</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次の活動につなげていくこと</w:delText>
        </w:r>
        <w:r w:rsidR="0080285A" w:rsidRPr="00830243" w:rsidDel="00830243">
          <w:rPr>
            <w:rFonts w:ascii="游ゴシック Medium" w:eastAsia="游ゴシック Medium" w:hAnsi="游ゴシック Medium" w:hint="eastAsia"/>
          </w:rPr>
          <w:delText>、</w:delText>
        </w:r>
        <w:r w:rsidR="00A33085" w:rsidRPr="00830243" w:rsidDel="00830243">
          <w:rPr>
            <w:rFonts w:ascii="游ゴシック Medium" w:eastAsia="游ゴシック Medium" w:hAnsi="游ゴシック Medium" w:hint="eastAsia"/>
          </w:rPr>
          <w:delText>さらに</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こ</w:delText>
        </w:r>
        <w:r w:rsidR="00A33085" w:rsidRPr="00830243" w:rsidDel="00830243">
          <w:rPr>
            <w:rFonts w:ascii="游ゴシック Medium" w:eastAsia="游ゴシック Medium" w:hAnsi="游ゴシック Medium" w:hint="eastAsia"/>
          </w:rPr>
          <w:delText>れらの活動の成果を積極的に共有・再活用することを通じて</w:delText>
        </w:r>
        <w:r w:rsidR="0080285A" w:rsidRPr="00830243" w:rsidDel="00830243">
          <w:rPr>
            <w:rFonts w:ascii="游ゴシック Medium" w:eastAsia="游ゴシック Medium" w:hAnsi="游ゴシック Medium" w:hint="eastAsia"/>
          </w:rPr>
          <w:delText>、</w:delText>
        </w:r>
        <w:r w:rsidR="00A33085" w:rsidRPr="00830243" w:rsidDel="00830243">
          <w:rPr>
            <w:rFonts w:ascii="游ゴシック Medium" w:eastAsia="游ゴシック Medium" w:hAnsi="游ゴシック Medium" w:hint="eastAsia"/>
          </w:rPr>
          <w:delText>様々な地域に展開可能な知識や技術</w:delText>
        </w:r>
        <w:r w:rsidRPr="00830243" w:rsidDel="00830243">
          <w:rPr>
            <w:rFonts w:ascii="游ゴシック Medium" w:eastAsia="游ゴシック Medium" w:hAnsi="游ゴシック Medium" w:hint="eastAsia"/>
          </w:rPr>
          <w:delText>を生み出すことを目指しています</w:delText>
        </w:r>
        <w:r w:rsidR="0080285A" w:rsidRPr="00830243" w:rsidDel="00830243">
          <w:rPr>
            <w:rFonts w:ascii="游ゴシック Medium" w:eastAsia="游ゴシック Medium" w:hAnsi="游ゴシック Medium" w:hint="eastAsia"/>
          </w:rPr>
          <w:delText>。</w:delText>
        </w:r>
      </w:del>
    </w:p>
    <w:p w:rsidR="00F92A6E" w:rsidRPr="00830243" w:rsidDel="00830243" w:rsidRDefault="00736083" w:rsidP="000C050D">
      <w:pPr>
        <w:ind w:firstLineChars="100" w:firstLine="210"/>
        <w:rPr>
          <w:del w:id="10" w:author="okmuser" w:date="2017-04-14T09:41:00Z"/>
          <w:rFonts w:ascii="游ゴシック Medium" w:eastAsia="游ゴシック Medium" w:hAnsi="游ゴシック Medium"/>
        </w:rPr>
      </w:pPr>
      <w:del w:id="11" w:author="okmuser" w:date="2017-04-14T09:41:00Z">
        <w:r w:rsidRPr="00830243" w:rsidDel="00830243">
          <w:rPr>
            <w:rFonts w:ascii="游ゴシック Medium" w:eastAsia="游ゴシック Medium" w:hAnsi="游ゴシック Medium" w:hint="eastAsia"/>
          </w:rPr>
          <w:delText>岩手県遠野市で実施された</w:delText>
        </w:r>
        <w:r w:rsidR="00F92A6E" w:rsidRPr="00830243" w:rsidDel="00830243">
          <w:rPr>
            <w:rFonts w:ascii="游ゴシック Medium" w:eastAsia="游ゴシック Medium" w:hAnsi="游ゴシック Medium" w:hint="eastAsia"/>
          </w:rPr>
          <w:delText>第</w:delText>
        </w:r>
        <w:r w:rsidR="00EF2608" w:rsidDel="00830243">
          <w:rPr>
            <w:rFonts w:ascii="游ゴシック Medium" w:eastAsia="游ゴシック Medium" w:hAnsi="游ゴシック Medium" w:hint="eastAsia"/>
          </w:rPr>
          <w:delText>1</w:delText>
        </w:r>
        <w:r w:rsidR="00F92A6E" w:rsidRPr="00830243" w:rsidDel="00830243">
          <w:rPr>
            <w:rFonts w:ascii="游ゴシック Medium" w:eastAsia="游ゴシック Medium" w:hAnsi="游ゴシック Medium" w:hint="eastAsia"/>
          </w:rPr>
          <w:delText>回研究会</w:delText>
        </w:r>
        <w:r w:rsidRPr="00830243" w:rsidDel="00830243">
          <w:rPr>
            <w:rFonts w:ascii="游ゴシック Medium" w:eastAsia="游ゴシック Medium" w:hAnsi="游ゴシック Medium" w:hint="eastAsia"/>
          </w:rPr>
          <w:delText>に</w:delText>
        </w:r>
        <w:r w:rsidR="00F92A6E" w:rsidRPr="00830243" w:rsidDel="00830243">
          <w:rPr>
            <w:rFonts w:ascii="游ゴシック Medium" w:eastAsia="游ゴシック Medium" w:hAnsi="游ゴシック Medium" w:hint="eastAsia"/>
          </w:rPr>
          <w:delText>は</w:delText>
        </w:r>
        <w:r w:rsidR="0080285A" w:rsidRPr="00830243" w:rsidDel="00830243">
          <w:rPr>
            <w:rFonts w:ascii="游ゴシック Medium" w:eastAsia="游ゴシック Medium" w:hAnsi="游ゴシック Medium" w:hint="eastAsia"/>
          </w:rPr>
          <w:delText>、</w:delText>
        </w:r>
        <w:r w:rsidR="00F92A6E" w:rsidRPr="00830243" w:rsidDel="00830243">
          <w:rPr>
            <w:rFonts w:ascii="游ゴシック Medium" w:eastAsia="游ゴシック Medium" w:hAnsi="游ゴシック Medium"/>
          </w:rPr>
          <w:delText>19</w:delText>
        </w:r>
        <w:r w:rsidR="00F92A6E" w:rsidRPr="00830243" w:rsidDel="00830243">
          <w:rPr>
            <w:rFonts w:ascii="游ゴシック Medium" w:eastAsia="游ゴシック Medium" w:hAnsi="游ゴシック Medium" w:hint="eastAsia"/>
          </w:rPr>
          <w:delText>組織</w:delText>
        </w:r>
        <w:r w:rsidRPr="00830243" w:rsidDel="00830243">
          <w:rPr>
            <w:rFonts w:ascii="游ゴシック Medium" w:eastAsia="游ゴシック Medium" w:hAnsi="游ゴシック Medium" w:hint="eastAsia"/>
          </w:rPr>
          <w:delText>から</w:delText>
        </w:r>
        <w:r w:rsidR="00F92A6E" w:rsidRPr="00830243" w:rsidDel="00830243">
          <w:rPr>
            <w:rFonts w:ascii="游ゴシック Medium" w:eastAsia="游ゴシック Medium" w:hAnsi="游ゴシック Medium"/>
          </w:rPr>
          <w:delText>56</w:delText>
        </w:r>
        <w:r w:rsidR="00F92A6E" w:rsidRPr="00830243" w:rsidDel="00830243">
          <w:rPr>
            <w:rFonts w:ascii="游ゴシック Medium" w:eastAsia="游ゴシック Medium" w:hAnsi="游ゴシック Medium" w:hint="eastAsia"/>
          </w:rPr>
          <w:delText>名の参加者が</w:delText>
        </w:r>
        <w:r w:rsidRPr="00830243" w:rsidDel="00830243">
          <w:rPr>
            <w:rFonts w:ascii="游ゴシック Medium" w:eastAsia="游ゴシック Medium" w:hAnsi="游ゴシック Medium" w:hint="eastAsia"/>
          </w:rPr>
          <w:delText>参加し</w:delText>
        </w:r>
        <w:r w:rsidR="00F92A6E" w:rsidRPr="00830243" w:rsidDel="00830243">
          <w:rPr>
            <w:rFonts w:ascii="游ゴシック Medium" w:eastAsia="游ゴシック Medium" w:hAnsi="游ゴシック Medium" w:hint="eastAsia"/>
          </w:rPr>
          <w:delText>ました</w:delText>
        </w:r>
        <w:r w:rsidR="0080285A" w:rsidRPr="00830243" w:rsidDel="00830243">
          <w:rPr>
            <w:rFonts w:ascii="游ゴシック Medium" w:eastAsia="游ゴシック Medium" w:hAnsi="游ゴシック Medium" w:hint="eastAsia"/>
          </w:rPr>
          <w:delText>。</w:delText>
        </w:r>
        <w:r w:rsidR="00F92A6E" w:rsidRPr="00830243" w:rsidDel="00830243">
          <w:rPr>
            <w:rFonts w:ascii="游ゴシック Medium" w:eastAsia="游ゴシック Medium" w:hAnsi="游ゴシック Medium" w:hint="eastAsia"/>
          </w:rPr>
          <w:delText>市民の参加が</w:delText>
        </w:r>
        <w:r w:rsidR="00F92A6E" w:rsidRPr="00830243" w:rsidDel="00830243">
          <w:rPr>
            <w:rFonts w:ascii="游ゴシック Medium" w:eastAsia="游ゴシック Medium" w:hAnsi="游ゴシック Medium"/>
          </w:rPr>
          <w:delText>1/3</w:delText>
        </w:r>
        <w:r w:rsidR="00F92A6E" w:rsidRPr="00830243" w:rsidDel="00830243">
          <w:rPr>
            <w:rFonts w:ascii="游ゴシック Medium" w:eastAsia="游ゴシック Medium" w:hAnsi="游ゴシック Medium" w:hint="eastAsia"/>
          </w:rPr>
          <w:delText>を占め</w:delText>
        </w:r>
        <w:r w:rsidRPr="00830243" w:rsidDel="00830243">
          <w:rPr>
            <w:rFonts w:ascii="游ゴシック Medium" w:eastAsia="游ゴシック Medium" w:hAnsi="游ゴシック Medium" w:hint="eastAsia"/>
          </w:rPr>
          <w:delText>るなど</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地域からの参加</w:delText>
        </w:r>
        <w:r w:rsidR="00174109" w:rsidRPr="00830243" w:rsidDel="00830243">
          <w:rPr>
            <w:rFonts w:ascii="游ゴシック Medium" w:eastAsia="游ゴシック Medium" w:hAnsi="游ゴシック Medium" w:hint="eastAsia"/>
          </w:rPr>
          <w:delText>者</w:delText>
        </w:r>
        <w:r w:rsidRPr="00830243" w:rsidDel="00830243">
          <w:rPr>
            <w:rFonts w:ascii="游ゴシック Medium" w:eastAsia="游ゴシック Medium" w:hAnsi="游ゴシック Medium" w:hint="eastAsia"/>
          </w:rPr>
          <w:delText>が多いことが</w:delText>
        </w:r>
        <w:r w:rsidR="0080285A"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hint="eastAsia"/>
          </w:rPr>
          <w:delText>本研究会の特徴です</w:delText>
        </w:r>
        <w:r w:rsidR="0080285A" w:rsidRPr="00830243" w:rsidDel="00830243">
          <w:rPr>
            <w:rFonts w:ascii="游ゴシック Medium" w:eastAsia="游ゴシック Medium" w:hAnsi="游ゴシック Medium" w:hint="eastAsia"/>
          </w:rPr>
          <w:delText>。</w:delText>
        </w:r>
        <w:r w:rsidR="00D361E5" w:rsidRPr="00830243" w:rsidDel="00830243">
          <w:rPr>
            <w:rFonts w:ascii="游ゴシック Medium" w:eastAsia="游ゴシック Medium" w:hAnsi="游ゴシック Medium" w:hint="eastAsia"/>
          </w:rPr>
          <w:delText>また</w:delText>
        </w:r>
        <w:r w:rsidR="0080285A" w:rsidRPr="00830243" w:rsidDel="00830243">
          <w:rPr>
            <w:rFonts w:ascii="游ゴシック Medium" w:eastAsia="游ゴシック Medium" w:hAnsi="游ゴシック Medium" w:hint="eastAsia"/>
          </w:rPr>
          <w:delText>、</w:delText>
        </w:r>
        <w:r w:rsidR="00D361E5" w:rsidRPr="00830243" w:rsidDel="00830243">
          <w:rPr>
            <w:rFonts w:ascii="游ゴシック Medium" w:eastAsia="游ゴシック Medium" w:hAnsi="游ゴシック Medium" w:hint="eastAsia"/>
          </w:rPr>
          <w:delText>地域・社会課題を解決するための共創プロジェクトが</w:delText>
        </w:r>
        <w:r w:rsidR="00D361E5" w:rsidRPr="00830243" w:rsidDel="00830243">
          <w:rPr>
            <w:rFonts w:ascii="游ゴシック Medium" w:eastAsia="游ゴシック Medium" w:hAnsi="游ゴシック Medium"/>
          </w:rPr>
          <w:delText>6</w:delText>
        </w:r>
        <w:r w:rsidR="00D361E5" w:rsidRPr="00830243" w:rsidDel="00830243">
          <w:rPr>
            <w:rFonts w:ascii="游ゴシック Medium" w:eastAsia="游ゴシック Medium" w:hAnsi="游ゴシック Medium" w:hint="eastAsia"/>
          </w:rPr>
          <w:delText>件創出され</w:delText>
        </w:r>
        <w:r w:rsidR="0080285A" w:rsidRPr="00830243" w:rsidDel="00830243">
          <w:rPr>
            <w:rFonts w:ascii="游ゴシック Medium" w:eastAsia="游ゴシック Medium" w:hAnsi="游ゴシック Medium" w:hint="eastAsia"/>
          </w:rPr>
          <w:delText>、</w:delText>
        </w:r>
        <w:r w:rsidR="00D361E5" w:rsidRPr="00830243" w:rsidDel="00830243">
          <w:rPr>
            <w:rFonts w:ascii="游ゴシック Medium" w:eastAsia="游ゴシック Medium" w:hAnsi="游ゴシック Medium" w:hint="eastAsia"/>
          </w:rPr>
          <w:delText>参加者によって主体的に活動が進められております</w:delText>
        </w:r>
        <w:r w:rsidR="00E674AB" w:rsidRPr="00830243" w:rsidDel="00830243">
          <w:rPr>
            <w:rFonts w:ascii="游ゴシック Medium" w:eastAsia="游ゴシック Medium" w:hAnsi="游ゴシック Medium" w:hint="eastAsia"/>
          </w:rPr>
          <w:delText>（詳細は添付資料をご参照ください）</w:delText>
        </w:r>
        <w:r w:rsidR="0080285A" w:rsidRPr="00830243" w:rsidDel="00830243">
          <w:rPr>
            <w:rFonts w:ascii="游ゴシック Medium" w:eastAsia="游ゴシック Medium" w:hAnsi="游ゴシック Medium" w:hint="eastAsia"/>
          </w:rPr>
          <w:delText>。</w:delText>
        </w:r>
        <w:r w:rsidR="00390ADE" w:rsidRPr="00830243" w:rsidDel="00830243">
          <w:rPr>
            <w:rFonts w:ascii="游ゴシック Medium" w:eastAsia="游ゴシック Medium" w:hAnsi="游ゴシック Medium" w:hint="eastAsia"/>
          </w:rPr>
          <w:delText>第二回</w:delText>
        </w:r>
        <w:r w:rsidR="001C7E26" w:rsidRPr="00830243" w:rsidDel="00830243">
          <w:rPr>
            <w:rFonts w:ascii="游ゴシック Medium" w:eastAsia="游ゴシック Medium" w:hAnsi="游ゴシック Medium" w:hint="eastAsia"/>
          </w:rPr>
          <w:delText>研究会</w:delText>
        </w:r>
        <w:r w:rsidR="00390ADE" w:rsidRPr="00830243" w:rsidDel="00830243">
          <w:rPr>
            <w:rFonts w:ascii="游ゴシック Medium" w:eastAsia="游ゴシック Medium" w:hAnsi="游ゴシック Medium" w:hint="eastAsia"/>
          </w:rPr>
          <w:delText>は長崎県対馬市で開催予定です</w:delText>
        </w:r>
        <w:r w:rsidR="0080285A" w:rsidRPr="00830243" w:rsidDel="00830243">
          <w:rPr>
            <w:rFonts w:ascii="游ゴシック Medium" w:eastAsia="游ゴシック Medium" w:hAnsi="游ゴシック Medium" w:hint="eastAsia"/>
          </w:rPr>
          <w:delText>。</w:delText>
        </w:r>
      </w:del>
    </w:p>
    <w:p w:rsidR="000C050D" w:rsidDel="00896EEE" w:rsidRDefault="004022E3" w:rsidP="00896EEE">
      <w:pPr>
        <w:ind w:firstLineChars="100" w:firstLine="210"/>
        <w:rPr>
          <w:del w:id="12" w:author="Horita Ryoji" w:date="2017-04-14T13:43:00Z"/>
          <w:rFonts w:ascii="游ゴシック Medium" w:eastAsia="游ゴシック Medium" w:hAnsi="游ゴシック Medium"/>
        </w:rPr>
        <w:pPrChange w:id="13" w:author="Horita Ryoji" w:date="2017-04-14T13:43:00Z">
          <w:pPr>
            <w:widowControl/>
            <w:jc w:val="left"/>
          </w:pPr>
        </w:pPrChange>
      </w:pPr>
      <w:del w:id="14" w:author="okmuser" w:date="2017-04-14T09:41:00Z">
        <w:r w:rsidRPr="00830243" w:rsidDel="00830243">
          <w:rPr>
            <w:rFonts w:ascii="游ゴシック Medium" w:eastAsia="游ゴシック Medium" w:hAnsi="游ゴシック Medium" w:hint="eastAsia"/>
          </w:rPr>
          <w:delText>前回は初回ということもあり、手探りでの開催でしたが、第</w:delText>
        </w:r>
        <w:r w:rsidRPr="00830243" w:rsidDel="00830243">
          <w:rPr>
            <w:rFonts w:ascii="游ゴシック Medium" w:eastAsia="游ゴシック Medium" w:hAnsi="游ゴシック Medium"/>
          </w:rPr>
          <w:delText>2</w:delText>
        </w:r>
        <w:r w:rsidRPr="00830243" w:rsidDel="00830243">
          <w:rPr>
            <w:rFonts w:ascii="游ゴシック Medium" w:eastAsia="游ゴシック Medium" w:hAnsi="游ゴシック Medium" w:hint="eastAsia"/>
          </w:rPr>
          <w:delText>回からは</w:delText>
        </w:r>
        <w:r w:rsidR="00111DC3" w:rsidRPr="00830243" w:rsidDel="00830243">
          <w:rPr>
            <w:rFonts w:ascii="游ゴシック Medium" w:eastAsia="游ゴシック Medium" w:hAnsi="游ゴシック Medium" w:hint="eastAsia"/>
          </w:rPr>
          <w:delText>しっかりとした対話の枠組みをつくり、地域の問題と向かい合えるような仕組みを盛り込んでいます。</w:delText>
        </w:r>
      </w:del>
      <w:r w:rsidR="00111DC3" w:rsidRPr="00830243">
        <w:rPr>
          <w:rFonts w:ascii="游ゴシック Medium" w:eastAsia="游ゴシック Medium" w:hAnsi="游ゴシック Medium" w:hint="eastAsia"/>
        </w:rPr>
        <w:t>つきましては、第</w:t>
      </w:r>
      <w:r w:rsidR="00111DC3" w:rsidRPr="00830243">
        <w:rPr>
          <w:rFonts w:ascii="游ゴシック Medium" w:eastAsia="游ゴシック Medium" w:hAnsi="游ゴシック Medium"/>
        </w:rPr>
        <w:t>2</w:t>
      </w:r>
      <w:r w:rsidR="00111DC3" w:rsidRPr="00830243">
        <w:rPr>
          <w:rFonts w:ascii="游ゴシック Medium" w:eastAsia="游ゴシック Medium" w:hAnsi="游ゴシック Medium" w:hint="eastAsia"/>
        </w:rPr>
        <w:t>回研究会の</w:t>
      </w:r>
      <w:r w:rsidR="00EE7126" w:rsidRPr="00830243">
        <w:rPr>
          <w:rFonts w:ascii="游ゴシック Medium" w:eastAsia="游ゴシック Medium" w:hAnsi="游ゴシック Medium" w:hint="eastAsia"/>
        </w:rPr>
        <w:t>開催趣旨にご賛同いただけるスポンサー企業・団体様を募集</w:t>
      </w:r>
      <w:r w:rsidR="00111DC3" w:rsidRPr="00830243">
        <w:rPr>
          <w:rFonts w:ascii="游ゴシック Medium" w:eastAsia="游ゴシック Medium" w:hAnsi="游ゴシック Medium" w:hint="eastAsia"/>
        </w:rPr>
        <w:t>させていただきます</w:t>
      </w:r>
      <w:r w:rsidR="0080285A" w:rsidRPr="00830243">
        <w:rPr>
          <w:rFonts w:ascii="游ゴシック Medium" w:eastAsia="游ゴシック Medium" w:hAnsi="游ゴシック Medium" w:hint="eastAsia"/>
        </w:rPr>
        <w:t>。</w:t>
      </w:r>
      <w:r w:rsidR="00111DC3" w:rsidRPr="00830243">
        <w:rPr>
          <w:rFonts w:ascii="游ゴシック Medium" w:eastAsia="游ゴシック Medium" w:hAnsi="游ゴシック Medium" w:hint="eastAsia"/>
        </w:rPr>
        <w:t>企業として地域の課題に取り組んでいくための手法を探っておられる団体様がいらっしゃいましたら、</w:t>
      </w:r>
      <w:r w:rsidR="00EE7126" w:rsidRPr="00830243">
        <w:rPr>
          <w:rFonts w:ascii="游ゴシック Medium" w:eastAsia="游ゴシック Medium" w:hAnsi="游ゴシック Medium" w:hint="eastAsia"/>
        </w:rPr>
        <w:t>是非とも本大会の開催趣旨にご賛同のうえ</w:t>
      </w:r>
      <w:r w:rsidR="0080285A" w:rsidRPr="00830243">
        <w:rPr>
          <w:rFonts w:ascii="游ゴシック Medium" w:eastAsia="游ゴシック Medium" w:hAnsi="游ゴシック Medium" w:hint="eastAsia"/>
        </w:rPr>
        <w:t>、</w:t>
      </w:r>
      <w:r w:rsidR="00EE7126" w:rsidRPr="00830243">
        <w:rPr>
          <w:rFonts w:ascii="游ゴシック Medium" w:eastAsia="游ゴシック Medium" w:hAnsi="游ゴシック Medium" w:hint="eastAsia"/>
        </w:rPr>
        <w:t>ご協力を賜りますよう</w:t>
      </w:r>
      <w:r w:rsidR="0080285A" w:rsidRPr="00830243">
        <w:rPr>
          <w:rFonts w:ascii="游ゴシック Medium" w:eastAsia="游ゴシック Medium" w:hAnsi="游ゴシック Medium" w:hint="eastAsia"/>
        </w:rPr>
        <w:t>、</w:t>
      </w:r>
      <w:r w:rsidR="00EE7126" w:rsidRPr="00830243">
        <w:rPr>
          <w:rFonts w:ascii="游ゴシック Medium" w:eastAsia="游ゴシック Medium" w:hAnsi="游ゴシック Medium" w:hint="eastAsia"/>
        </w:rPr>
        <w:t>よろしくお願い申し上げます</w:t>
      </w:r>
      <w:r w:rsidR="0080285A" w:rsidRPr="00830243">
        <w:rPr>
          <w:rFonts w:ascii="游ゴシック Medium" w:eastAsia="游ゴシック Medium" w:hAnsi="游ゴシック Medium" w:hint="eastAsia"/>
        </w:rPr>
        <w:t>。</w:t>
      </w:r>
    </w:p>
    <w:p w:rsidR="00896EEE" w:rsidRPr="00830243" w:rsidRDefault="00896EEE" w:rsidP="00EE7126">
      <w:pPr>
        <w:ind w:firstLineChars="100" w:firstLine="210"/>
        <w:rPr>
          <w:ins w:id="15" w:author="Horita Ryoji" w:date="2017-04-14T13:43:00Z"/>
          <w:rFonts w:ascii="游ゴシック Medium" w:eastAsia="游ゴシック Medium" w:hAnsi="游ゴシック Medium"/>
        </w:rPr>
      </w:pPr>
      <w:bookmarkStart w:id="16" w:name="_GoBack"/>
      <w:bookmarkEnd w:id="16"/>
    </w:p>
    <w:p w:rsidR="00F66930" w:rsidRDefault="00F66930" w:rsidP="00896EEE">
      <w:pPr>
        <w:ind w:firstLineChars="100" w:firstLine="210"/>
        <w:rPr>
          <w:rFonts w:ascii="游ゴシック Medium" w:eastAsia="游ゴシック Medium" w:hAnsi="游ゴシック Medium"/>
        </w:rPr>
        <w:pPrChange w:id="17" w:author="Horita Ryoji" w:date="2017-04-14T13:43:00Z">
          <w:pPr>
            <w:widowControl/>
            <w:jc w:val="left"/>
          </w:pPr>
        </w:pPrChange>
      </w:pPr>
      <w:del w:id="18" w:author="Horita Ryoji" w:date="2017-04-14T13:43:00Z">
        <w:r w:rsidDel="00896EEE">
          <w:rPr>
            <w:rFonts w:ascii="游ゴシック Medium" w:eastAsia="游ゴシック Medium" w:hAnsi="游ゴシック Medium"/>
          </w:rPr>
          <w:br w:type="page"/>
        </w:r>
      </w:del>
    </w:p>
    <w:p w:rsidR="000C050D" w:rsidRPr="00830243" w:rsidRDefault="00E04317">
      <w:pPr>
        <w:rPr>
          <w:rFonts w:ascii="游ゴシック Medium" w:eastAsia="游ゴシック Medium" w:hAnsi="游ゴシック Medium"/>
          <w:sz w:val="24"/>
          <w:szCs w:val="24"/>
          <w:u w:val="single"/>
        </w:rPr>
      </w:pPr>
      <w:r>
        <w:rPr>
          <w:rFonts w:ascii="游ゴシック Medium" w:eastAsia="游ゴシック Medium" w:hAnsi="游ゴシック Medium" w:hint="eastAsia"/>
          <w:sz w:val="24"/>
          <w:szCs w:val="24"/>
        </w:rPr>
        <w:lastRenderedPageBreak/>
        <w:t>〇</w:t>
      </w:r>
      <w:r w:rsidR="00A46258" w:rsidRPr="00830243">
        <w:rPr>
          <w:rFonts w:ascii="游ゴシック Medium" w:eastAsia="游ゴシック Medium" w:hAnsi="游ゴシック Medium" w:hint="eastAsia"/>
          <w:sz w:val="24"/>
          <w:szCs w:val="24"/>
          <w:u w:val="single"/>
        </w:rPr>
        <w:t xml:space="preserve">市民共創知研究会　第二回研究会　</w:t>
      </w:r>
      <w:r w:rsidR="001A4E2C" w:rsidRPr="00830243">
        <w:rPr>
          <w:rFonts w:ascii="游ゴシック Medium" w:eastAsia="游ゴシック Medium" w:hAnsi="游ゴシック Medium" w:hint="eastAsia"/>
          <w:sz w:val="24"/>
          <w:szCs w:val="24"/>
          <w:u w:val="single"/>
        </w:rPr>
        <w:t>開催概要</w:t>
      </w:r>
    </w:p>
    <w:p w:rsidR="001A4E2C" w:rsidRPr="00830243" w:rsidRDefault="001A4E2C">
      <w:pPr>
        <w:rPr>
          <w:rFonts w:ascii="游ゴシック Medium" w:eastAsia="游ゴシック Medium" w:hAnsi="游ゴシック Medium"/>
        </w:rPr>
      </w:pPr>
      <w:r w:rsidRPr="00830243">
        <w:rPr>
          <w:rFonts w:ascii="游ゴシック Medium" w:eastAsia="游ゴシック Medium" w:hAnsi="游ゴシック Medium" w:hint="eastAsia"/>
        </w:rPr>
        <w:t>日程：</w:t>
      </w:r>
      <w:r w:rsidRPr="00830243">
        <w:rPr>
          <w:rFonts w:ascii="游ゴシック Medium" w:eastAsia="游ゴシック Medium" w:hAnsi="游ゴシック Medium"/>
        </w:rPr>
        <w:t>2017</w:t>
      </w:r>
      <w:r w:rsidRPr="00830243">
        <w:rPr>
          <w:rFonts w:ascii="游ゴシック Medium" w:eastAsia="游ゴシック Medium" w:hAnsi="游ゴシック Medium" w:hint="eastAsia"/>
        </w:rPr>
        <w:t>年</w:t>
      </w:r>
      <w:r w:rsidRPr="00830243">
        <w:rPr>
          <w:rFonts w:ascii="游ゴシック Medium" w:eastAsia="游ゴシック Medium" w:hAnsi="游ゴシック Medium"/>
        </w:rPr>
        <w:t>6</w:t>
      </w:r>
      <w:r w:rsidRPr="00830243">
        <w:rPr>
          <w:rFonts w:ascii="游ゴシック Medium" w:eastAsia="游ゴシック Medium" w:hAnsi="游ゴシック Medium" w:hint="eastAsia"/>
        </w:rPr>
        <w:t>月</w:t>
      </w:r>
      <w:r w:rsidRPr="00830243">
        <w:rPr>
          <w:rFonts w:ascii="游ゴシック Medium" w:eastAsia="游ゴシック Medium" w:hAnsi="游ゴシック Medium"/>
        </w:rPr>
        <w:t>30</w:t>
      </w:r>
      <w:r w:rsidRPr="00830243">
        <w:rPr>
          <w:rFonts w:ascii="游ゴシック Medium" w:eastAsia="游ゴシック Medium" w:hAnsi="游ゴシック Medium" w:hint="eastAsia"/>
        </w:rPr>
        <w:t>日（金）～</w:t>
      </w:r>
      <w:r w:rsidRPr="00830243">
        <w:rPr>
          <w:rFonts w:ascii="游ゴシック Medium" w:eastAsia="游ゴシック Medium" w:hAnsi="游ゴシック Medium"/>
        </w:rPr>
        <w:t>7</w:t>
      </w:r>
      <w:r w:rsidRPr="00830243">
        <w:rPr>
          <w:rFonts w:ascii="游ゴシック Medium" w:eastAsia="游ゴシック Medium" w:hAnsi="游ゴシック Medium" w:hint="eastAsia"/>
        </w:rPr>
        <w:t>月</w:t>
      </w:r>
      <w:r w:rsidRPr="00830243">
        <w:rPr>
          <w:rFonts w:ascii="游ゴシック Medium" w:eastAsia="游ゴシック Medium" w:hAnsi="游ゴシック Medium"/>
        </w:rPr>
        <w:t>2</w:t>
      </w:r>
      <w:r w:rsidRPr="00830243">
        <w:rPr>
          <w:rFonts w:ascii="游ゴシック Medium" w:eastAsia="游ゴシック Medium" w:hAnsi="游ゴシック Medium" w:hint="eastAsia"/>
        </w:rPr>
        <w:t>日（日）</w:t>
      </w:r>
    </w:p>
    <w:p w:rsidR="001A4E2C" w:rsidRPr="00830243" w:rsidRDefault="001A4E2C">
      <w:pPr>
        <w:rPr>
          <w:rFonts w:ascii="游ゴシック Medium" w:eastAsia="游ゴシック Medium" w:hAnsi="游ゴシック Medium"/>
        </w:rPr>
      </w:pPr>
      <w:r w:rsidRPr="00830243">
        <w:rPr>
          <w:rFonts w:ascii="游ゴシック Medium" w:eastAsia="游ゴシック Medium" w:hAnsi="游ゴシック Medium" w:hint="eastAsia"/>
        </w:rPr>
        <w:t>会場：</w:t>
      </w:r>
      <w:r w:rsidR="00056276" w:rsidRPr="00830243">
        <w:rPr>
          <w:rFonts w:ascii="游ゴシック Medium" w:eastAsia="游ゴシック Medium" w:hAnsi="游ゴシック Medium" w:hint="eastAsia"/>
        </w:rPr>
        <w:t>西山寺（長崎県対馬市厳原町国分</w:t>
      </w:r>
      <w:r w:rsidR="00056276" w:rsidRPr="00830243">
        <w:rPr>
          <w:rFonts w:ascii="游ゴシック Medium" w:eastAsia="游ゴシック Medium" w:hAnsi="游ゴシック Medium"/>
        </w:rPr>
        <w:t>1453</w:t>
      </w:r>
      <w:r w:rsidR="00056276" w:rsidRPr="00830243">
        <w:rPr>
          <w:rFonts w:ascii="游ゴシック Medium" w:eastAsia="游ゴシック Medium" w:hAnsi="游ゴシック Medium" w:hint="eastAsia"/>
        </w:rPr>
        <w:t>）</w:t>
      </w:r>
      <w:r w:rsidR="007F5829">
        <w:rPr>
          <w:rFonts w:ascii="游ゴシック Medium" w:eastAsia="游ゴシック Medium" w:hAnsi="游ゴシック Medium" w:hint="eastAsia"/>
        </w:rPr>
        <w:t>ほか</w:t>
      </w:r>
    </w:p>
    <w:p w:rsidR="001A4E2C" w:rsidRPr="00830243" w:rsidRDefault="001A4E2C">
      <w:pPr>
        <w:rPr>
          <w:rFonts w:ascii="游ゴシック Medium" w:eastAsia="游ゴシック Medium" w:hAnsi="游ゴシック Medium"/>
        </w:rPr>
      </w:pPr>
    </w:p>
    <w:p w:rsidR="00AB32B5" w:rsidRPr="00830243" w:rsidRDefault="00E04317">
      <w:pPr>
        <w:rPr>
          <w:rFonts w:ascii="游ゴシック Medium" w:eastAsia="游ゴシック Medium" w:hAnsi="游ゴシック Medium"/>
          <w:sz w:val="24"/>
          <w:szCs w:val="24"/>
          <w:u w:val="single"/>
        </w:rPr>
      </w:pPr>
      <w:r>
        <w:rPr>
          <w:rFonts w:ascii="游ゴシック Medium" w:eastAsia="游ゴシック Medium" w:hAnsi="游ゴシック Medium" w:hint="eastAsia"/>
          <w:sz w:val="24"/>
          <w:szCs w:val="24"/>
          <w:u w:val="single"/>
        </w:rPr>
        <w:t>〇</w:t>
      </w:r>
      <w:r w:rsidR="007605B8" w:rsidRPr="00830243">
        <w:rPr>
          <w:rFonts w:ascii="游ゴシック Medium" w:eastAsia="游ゴシック Medium" w:hAnsi="游ゴシック Medium" w:hint="eastAsia"/>
          <w:sz w:val="24"/>
          <w:szCs w:val="24"/>
          <w:u w:val="single"/>
        </w:rPr>
        <w:t>スポンサー区分と特典内容</w:t>
      </w:r>
    </w:p>
    <w:tbl>
      <w:tblPr>
        <w:tblStyle w:val="a3"/>
        <w:tblW w:w="0" w:type="auto"/>
        <w:tblLook w:val="04A0" w:firstRow="1" w:lastRow="0" w:firstColumn="1" w:lastColumn="0" w:noHBand="0" w:noVBand="1"/>
      </w:tblPr>
      <w:tblGrid>
        <w:gridCol w:w="2123"/>
        <w:gridCol w:w="5356"/>
        <w:gridCol w:w="1134"/>
      </w:tblGrid>
      <w:tr w:rsidR="00AB32B5" w:rsidRPr="00111DC3" w:rsidTr="00830243">
        <w:tc>
          <w:tcPr>
            <w:tcW w:w="2123"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hint="eastAsia"/>
              </w:rPr>
              <w:t>スポンサー区分</w:t>
            </w:r>
          </w:p>
        </w:tc>
        <w:tc>
          <w:tcPr>
            <w:tcW w:w="5356"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hint="eastAsia"/>
              </w:rPr>
              <w:t>特典内容</w:t>
            </w:r>
          </w:p>
        </w:tc>
        <w:tc>
          <w:tcPr>
            <w:tcW w:w="1134"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hint="eastAsia"/>
              </w:rPr>
              <w:t>金額</w:t>
            </w:r>
          </w:p>
        </w:tc>
      </w:tr>
      <w:tr w:rsidR="00AB32B5" w:rsidRPr="00111DC3" w:rsidTr="00830243">
        <w:tc>
          <w:tcPr>
            <w:tcW w:w="2123"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hint="eastAsia"/>
              </w:rPr>
              <w:t>・ゴールド</w:t>
            </w:r>
          </w:p>
        </w:tc>
        <w:tc>
          <w:tcPr>
            <w:tcW w:w="5356" w:type="dxa"/>
          </w:tcPr>
          <w:p w:rsidR="00AB32B5" w:rsidRPr="00830243" w:rsidRDefault="00111DC3" w:rsidP="00830243">
            <w:pPr>
              <w:pStyle w:val="aa"/>
              <w:numPr>
                <w:ilvl w:val="0"/>
                <w:numId w:val="1"/>
              </w:numPr>
              <w:ind w:leftChars="0"/>
              <w:rPr>
                <w:rFonts w:ascii="游ゴシック Medium" w:eastAsia="游ゴシック Medium" w:hAnsi="游ゴシック Medium"/>
              </w:rPr>
            </w:pPr>
            <w:r w:rsidRPr="00830243">
              <w:rPr>
                <w:rFonts w:ascii="游ゴシック Medium" w:eastAsia="游ゴシック Medium" w:hAnsi="游ゴシック Medium"/>
              </w:rPr>
              <w:t>Web</w:t>
            </w:r>
            <w:r w:rsidR="00937080">
              <w:rPr>
                <w:rFonts w:ascii="游ゴシック Medium" w:eastAsia="游ゴシック Medium" w:hAnsi="游ゴシック Medium"/>
              </w:rPr>
              <w:t>、</w:t>
            </w:r>
            <w:r w:rsidRPr="00830243">
              <w:rPr>
                <w:rFonts w:ascii="游ゴシック Medium" w:eastAsia="游ゴシック Medium" w:hAnsi="游ゴシック Medium" w:hint="eastAsia"/>
              </w:rPr>
              <w:t>パンフレット等への企業・団体名掲載</w:t>
            </w:r>
          </w:p>
          <w:p w:rsidR="00111DC3" w:rsidRPr="00830243" w:rsidRDefault="00111DC3" w:rsidP="00830243">
            <w:pPr>
              <w:pStyle w:val="aa"/>
              <w:numPr>
                <w:ilvl w:val="0"/>
                <w:numId w:val="1"/>
              </w:numPr>
              <w:ind w:leftChars="0"/>
              <w:rPr>
                <w:rFonts w:ascii="游ゴシック Medium" w:eastAsia="游ゴシック Medium" w:hAnsi="游ゴシック Medium"/>
              </w:rPr>
            </w:pPr>
            <w:r w:rsidRPr="00830243">
              <w:rPr>
                <w:rFonts w:ascii="游ゴシック Medium" w:eastAsia="游ゴシック Medium" w:hAnsi="游ゴシック Medium" w:hint="eastAsia"/>
              </w:rPr>
              <w:t>聴講者</w:t>
            </w:r>
            <w:r w:rsidRPr="00830243">
              <w:rPr>
                <w:rFonts w:ascii="游ゴシック Medium" w:eastAsia="游ゴシック Medium" w:hAnsi="游ゴシック Medium"/>
              </w:rPr>
              <w:t>1</w:t>
            </w:r>
            <w:r w:rsidRPr="00830243">
              <w:rPr>
                <w:rFonts w:ascii="游ゴシック Medium" w:eastAsia="游ゴシック Medium" w:hAnsi="游ゴシック Medium" w:hint="eastAsia"/>
              </w:rPr>
              <w:t>名　参加費無料</w:t>
            </w:r>
            <w:r w:rsidRPr="00830243">
              <w:rPr>
                <w:rFonts w:ascii="游ゴシック Medium" w:eastAsia="游ゴシック Medium" w:hAnsi="游ゴシック Medium"/>
                <w:vertAlign w:val="superscript"/>
              </w:rPr>
              <w:t>*1</w:t>
            </w:r>
          </w:p>
        </w:tc>
        <w:tc>
          <w:tcPr>
            <w:tcW w:w="1134"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rPr>
              <w:t>5</w:t>
            </w:r>
            <w:r w:rsidRPr="00830243">
              <w:rPr>
                <w:rFonts w:ascii="游ゴシック Medium" w:eastAsia="游ゴシック Medium" w:hAnsi="游ゴシック Medium" w:hint="eastAsia"/>
              </w:rPr>
              <w:t>万円</w:t>
            </w:r>
          </w:p>
        </w:tc>
      </w:tr>
      <w:tr w:rsidR="00AB32B5" w:rsidRPr="00111DC3" w:rsidTr="00830243">
        <w:tc>
          <w:tcPr>
            <w:tcW w:w="2123"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hint="eastAsia"/>
              </w:rPr>
              <w:t>・プラチナ</w:t>
            </w:r>
          </w:p>
        </w:tc>
        <w:tc>
          <w:tcPr>
            <w:tcW w:w="5356" w:type="dxa"/>
          </w:tcPr>
          <w:p w:rsidR="00AB32B5" w:rsidRPr="00830243" w:rsidRDefault="00111DC3" w:rsidP="00830243">
            <w:pPr>
              <w:pStyle w:val="aa"/>
              <w:numPr>
                <w:ilvl w:val="0"/>
                <w:numId w:val="2"/>
              </w:numPr>
              <w:ind w:leftChars="0"/>
              <w:rPr>
                <w:rFonts w:ascii="游ゴシック Medium" w:eastAsia="游ゴシック Medium" w:hAnsi="游ゴシック Medium"/>
              </w:rPr>
            </w:pPr>
            <w:r w:rsidRPr="00830243">
              <w:rPr>
                <w:rFonts w:ascii="游ゴシック Medium" w:eastAsia="游ゴシック Medium" w:hAnsi="游ゴシック Medium"/>
              </w:rPr>
              <w:t>Web</w:t>
            </w:r>
            <w:r w:rsidR="00937080">
              <w:rPr>
                <w:rFonts w:ascii="游ゴシック Medium" w:eastAsia="游ゴシック Medium" w:hAnsi="游ゴシック Medium"/>
              </w:rPr>
              <w:t>、</w:t>
            </w:r>
            <w:r w:rsidRPr="00830243">
              <w:rPr>
                <w:rFonts w:ascii="游ゴシック Medium" w:eastAsia="游ゴシック Medium" w:hAnsi="游ゴシック Medium" w:hint="eastAsia"/>
              </w:rPr>
              <w:t>パンフレット等への企業名掲載</w:t>
            </w:r>
          </w:p>
          <w:p w:rsidR="00111DC3" w:rsidRPr="00830243" w:rsidRDefault="00111DC3" w:rsidP="00830243">
            <w:pPr>
              <w:pStyle w:val="aa"/>
              <w:numPr>
                <w:ilvl w:val="0"/>
                <w:numId w:val="2"/>
              </w:numPr>
              <w:ind w:leftChars="0"/>
              <w:rPr>
                <w:rFonts w:ascii="游ゴシック Medium" w:eastAsia="游ゴシック Medium" w:hAnsi="游ゴシック Medium"/>
              </w:rPr>
            </w:pPr>
            <w:r w:rsidRPr="00830243">
              <w:rPr>
                <w:rFonts w:ascii="游ゴシック Medium" w:eastAsia="游ゴシック Medium" w:hAnsi="游ゴシック Medium" w:hint="eastAsia"/>
              </w:rPr>
              <w:t>企業・団体の取り組みに関する発表枠</w:t>
            </w:r>
            <w:r w:rsidRPr="00830243">
              <w:rPr>
                <w:rFonts w:ascii="游ゴシック Medium" w:eastAsia="游ゴシック Medium" w:hAnsi="游ゴシック Medium"/>
              </w:rPr>
              <w:t>1</w:t>
            </w:r>
            <w:r w:rsidRPr="00830243">
              <w:rPr>
                <w:rFonts w:ascii="游ゴシック Medium" w:eastAsia="游ゴシック Medium" w:hAnsi="游ゴシック Medium" w:hint="eastAsia"/>
              </w:rPr>
              <w:t>件</w:t>
            </w:r>
            <w:r w:rsidRPr="00830243">
              <w:rPr>
                <w:rFonts w:ascii="游ゴシック Medium" w:eastAsia="游ゴシック Medium" w:hAnsi="游ゴシック Medium"/>
                <w:vertAlign w:val="superscript"/>
              </w:rPr>
              <w:t>*2</w:t>
            </w:r>
          </w:p>
          <w:p w:rsidR="00111DC3" w:rsidRPr="00830243" w:rsidRDefault="00111DC3" w:rsidP="00830243">
            <w:pPr>
              <w:pStyle w:val="aa"/>
              <w:numPr>
                <w:ilvl w:val="0"/>
                <w:numId w:val="2"/>
              </w:numPr>
              <w:ind w:leftChars="0"/>
              <w:rPr>
                <w:rFonts w:ascii="游ゴシック Medium" w:eastAsia="游ゴシック Medium" w:hAnsi="游ゴシック Medium"/>
              </w:rPr>
            </w:pPr>
            <w:r w:rsidRPr="00830243">
              <w:rPr>
                <w:rFonts w:ascii="游ゴシック Medium" w:eastAsia="游ゴシック Medium" w:hAnsi="游ゴシック Medium" w:hint="eastAsia"/>
              </w:rPr>
              <w:t>上記発表者の参加費無料</w:t>
            </w:r>
            <w:r w:rsidRPr="00830243">
              <w:rPr>
                <w:rFonts w:ascii="游ゴシック Medium" w:eastAsia="游ゴシック Medium" w:hAnsi="游ゴシック Medium"/>
                <w:vertAlign w:val="superscript"/>
              </w:rPr>
              <w:t>*1</w:t>
            </w:r>
          </w:p>
        </w:tc>
        <w:tc>
          <w:tcPr>
            <w:tcW w:w="1134" w:type="dxa"/>
          </w:tcPr>
          <w:p w:rsidR="00AB32B5" w:rsidRPr="00830243" w:rsidRDefault="00AB32B5">
            <w:pPr>
              <w:rPr>
                <w:rFonts w:ascii="游ゴシック Medium" w:eastAsia="游ゴシック Medium" w:hAnsi="游ゴシック Medium"/>
              </w:rPr>
            </w:pPr>
            <w:r w:rsidRPr="00830243">
              <w:rPr>
                <w:rFonts w:ascii="游ゴシック Medium" w:eastAsia="游ゴシック Medium" w:hAnsi="游ゴシック Medium"/>
              </w:rPr>
              <w:t>10</w:t>
            </w:r>
            <w:r w:rsidRPr="00830243">
              <w:rPr>
                <w:rFonts w:ascii="游ゴシック Medium" w:eastAsia="游ゴシック Medium" w:hAnsi="游ゴシック Medium" w:hint="eastAsia"/>
              </w:rPr>
              <w:t>万円</w:t>
            </w:r>
          </w:p>
        </w:tc>
      </w:tr>
    </w:tbl>
    <w:p w:rsidR="00861222" w:rsidRPr="00830243" w:rsidRDefault="00861222">
      <w:pPr>
        <w:rPr>
          <w:rFonts w:ascii="游ゴシック Medium" w:eastAsia="游ゴシック Medium" w:hAnsi="游ゴシック Medium"/>
        </w:rPr>
      </w:pPr>
    </w:p>
    <w:p w:rsidR="00111DC3" w:rsidRDefault="00111DC3">
      <w:pPr>
        <w:rPr>
          <w:rFonts w:ascii="游ゴシック Medium" w:eastAsia="游ゴシック Medium" w:hAnsi="游ゴシック Medium"/>
        </w:rPr>
      </w:pPr>
      <w:r w:rsidRPr="00830243">
        <w:rPr>
          <w:rFonts w:ascii="游ゴシック Medium" w:eastAsia="游ゴシック Medium" w:hAnsi="游ゴシック Medium"/>
        </w:rPr>
        <w:t>*1</w:t>
      </w:r>
      <w:r w:rsidRPr="00830243">
        <w:rPr>
          <w:rFonts w:ascii="游ゴシック Medium" w:eastAsia="游ゴシック Medium" w:hAnsi="游ゴシック Medium" w:hint="eastAsia"/>
        </w:rPr>
        <w:t xml:space="preserve">　</w:t>
      </w:r>
      <w:r w:rsidR="00F66930">
        <w:rPr>
          <w:rFonts w:ascii="游ゴシック Medium" w:eastAsia="游ゴシック Medium" w:hAnsi="游ゴシック Medium" w:hint="eastAsia"/>
        </w:rPr>
        <w:t>個人の</w:t>
      </w:r>
      <w:r w:rsidRPr="00830243">
        <w:rPr>
          <w:rFonts w:ascii="游ゴシック Medium" w:eastAsia="游ゴシック Medium" w:hAnsi="游ゴシック Medium" w:hint="eastAsia"/>
        </w:rPr>
        <w:t>参加</w:t>
      </w:r>
      <w:r w:rsidR="00937080">
        <w:rPr>
          <w:rFonts w:ascii="游ゴシック Medium" w:eastAsia="游ゴシック Medium" w:hAnsi="游ゴシック Medium" w:hint="eastAsia"/>
        </w:rPr>
        <w:t>、</w:t>
      </w:r>
      <w:r w:rsidR="00F66930">
        <w:rPr>
          <w:rFonts w:ascii="游ゴシック Medium" w:eastAsia="游ゴシック Medium" w:hAnsi="游ゴシック Medium" w:hint="eastAsia"/>
        </w:rPr>
        <w:t>発表の金額は</w:t>
      </w:r>
      <w:r w:rsidR="00937080">
        <w:rPr>
          <w:rFonts w:ascii="游ゴシック Medium" w:eastAsia="游ゴシック Medium" w:hAnsi="游ゴシック Medium" w:hint="eastAsia"/>
        </w:rPr>
        <w:t>、</w:t>
      </w:r>
      <w:r w:rsidR="00F66930">
        <w:rPr>
          <w:rFonts w:ascii="游ゴシック Medium" w:eastAsia="游ゴシック Medium" w:hAnsi="游ゴシック Medium" w:hint="eastAsia"/>
        </w:rPr>
        <w:t>以下</w:t>
      </w:r>
      <w:r w:rsidRPr="00830243">
        <w:rPr>
          <w:rFonts w:ascii="游ゴシック Medium" w:eastAsia="游ゴシック Medium" w:hAnsi="游ゴシック Medium" w:hint="eastAsia"/>
        </w:rPr>
        <w:t>を想定しています</w:t>
      </w:r>
      <w:ins w:id="19" w:author="Horita Ryoji" w:date="2017-04-14T11:45:00Z">
        <w:r w:rsidR="00FA070C">
          <w:rPr>
            <w:rFonts w:ascii="游ゴシック Medium" w:eastAsia="游ゴシック Medium" w:hAnsi="游ゴシック Medium" w:hint="eastAsia"/>
          </w:rPr>
          <w:t>（単位：円）</w:t>
        </w:r>
      </w:ins>
    </w:p>
    <w:p w:rsidR="00F66930" w:rsidRDefault="00F66930">
      <w:pPr>
        <w:rPr>
          <w:rFonts w:ascii="游ゴシック Medium" w:eastAsia="游ゴシック Medium" w:hAnsi="游ゴシック Medium"/>
        </w:rPr>
      </w:pPr>
      <w:r w:rsidRPr="00F66930">
        <w:rPr>
          <w:rFonts w:hint="eastAsia"/>
          <w:noProof/>
        </w:rPr>
        <w:drawing>
          <wp:inline distT="0" distB="0" distL="0" distR="0" wp14:anchorId="1250DC8D" wp14:editId="4329CFD6">
            <wp:extent cx="3914775" cy="9239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923925"/>
                    </a:xfrm>
                    <a:prstGeom prst="rect">
                      <a:avLst/>
                    </a:prstGeom>
                    <a:noFill/>
                    <a:ln>
                      <a:noFill/>
                    </a:ln>
                  </pic:spPr>
                </pic:pic>
              </a:graphicData>
            </a:graphic>
          </wp:inline>
        </w:drawing>
      </w:r>
    </w:p>
    <w:p w:rsidR="00F66930" w:rsidRPr="00830243" w:rsidRDefault="00F66930">
      <w:pPr>
        <w:rPr>
          <w:rFonts w:ascii="游ゴシック Medium" w:eastAsia="游ゴシック Medium" w:hAnsi="游ゴシック Medium"/>
          <w:color w:val="000000" w:themeColor="text1"/>
        </w:rPr>
      </w:pPr>
    </w:p>
    <w:p w:rsidR="00111DC3" w:rsidRPr="00830243" w:rsidRDefault="00111DC3">
      <w:pPr>
        <w:rPr>
          <w:rFonts w:ascii="游ゴシック Medium" w:eastAsia="游ゴシック Medium" w:hAnsi="游ゴシック Medium"/>
          <w:color w:val="000000" w:themeColor="text1"/>
        </w:rPr>
      </w:pPr>
      <w:r w:rsidRPr="00830243">
        <w:rPr>
          <w:rFonts w:ascii="游ゴシック Medium" w:eastAsia="游ゴシック Medium" w:hAnsi="游ゴシック Medium"/>
          <w:color w:val="000000" w:themeColor="text1"/>
        </w:rPr>
        <w:t>*2</w:t>
      </w:r>
      <w:r w:rsidRPr="00830243">
        <w:rPr>
          <w:rFonts w:ascii="游ゴシック Medium" w:eastAsia="游ゴシック Medium" w:hAnsi="游ゴシック Medium" w:hint="eastAsia"/>
          <w:color w:val="000000" w:themeColor="text1"/>
        </w:rPr>
        <w:t xml:space="preserve">　発表の形式や</w:t>
      </w:r>
      <w:r w:rsidR="008A1857" w:rsidRPr="00830243">
        <w:rPr>
          <w:rFonts w:ascii="游ゴシック Medium" w:eastAsia="游ゴシック Medium" w:hAnsi="游ゴシック Medium" w:hint="eastAsia"/>
          <w:color w:val="000000" w:themeColor="text1"/>
        </w:rPr>
        <w:t>梗概</w:t>
      </w:r>
      <w:r w:rsidRPr="00830243">
        <w:rPr>
          <w:rFonts w:ascii="游ゴシック Medium" w:eastAsia="游ゴシック Medium" w:hAnsi="游ゴシック Medium" w:hint="eastAsia"/>
          <w:color w:val="000000" w:themeColor="text1"/>
        </w:rPr>
        <w:t>執筆に関しましては、以下の</w:t>
      </w:r>
      <w:r w:rsidRPr="00830243">
        <w:rPr>
          <w:rFonts w:ascii="游ゴシック Medium" w:eastAsia="游ゴシック Medium" w:hAnsi="游ゴシック Medium"/>
          <w:color w:val="000000" w:themeColor="text1"/>
        </w:rPr>
        <w:t>URL</w:t>
      </w:r>
      <w:r w:rsidRPr="00830243">
        <w:rPr>
          <w:rFonts w:ascii="游ゴシック Medium" w:eastAsia="游ゴシック Medium" w:hAnsi="游ゴシック Medium" w:hint="eastAsia"/>
          <w:color w:val="000000" w:themeColor="text1"/>
        </w:rPr>
        <w:t>をご覧ください</w:t>
      </w:r>
    </w:p>
    <w:p w:rsidR="00F470FE" w:rsidRPr="00830243" w:rsidRDefault="00C00401">
      <w:pPr>
        <w:rPr>
          <w:rFonts w:ascii="游ゴシック Medium" w:eastAsia="游ゴシック Medium" w:hAnsi="游ゴシック Medium"/>
          <w:color w:val="000000" w:themeColor="text1"/>
        </w:rPr>
      </w:pPr>
      <w:r w:rsidRPr="00830243">
        <w:rPr>
          <w:color w:val="000000" w:themeColor="text1"/>
        </w:rPr>
        <w:t>http://www</w:t>
      </w:r>
      <w:r w:rsidR="00B178B1">
        <w:rPr>
          <w:rFonts w:ascii="游ゴシック Medium" w:eastAsia="游ゴシック Medium" w:hAnsi="游ゴシック Medium" w:hint="eastAsia"/>
          <w:color w:val="000000" w:themeColor="text1"/>
        </w:rPr>
        <w:t>.</w:t>
      </w:r>
      <w:r w:rsidRPr="00830243">
        <w:rPr>
          <w:color w:val="000000" w:themeColor="text1"/>
        </w:rPr>
        <w:t>itolab</w:t>
      </w:r>
      <w:r w:rsidR="00B178B1">
        <w:rPr>
          <w:rFonts w:ascii="游ゴシック Medium" w:eastAsia="游ゴシック Medium" w:hAnsi="游ゴシック Medium"/>
          <w:color w:val="000000" w:themeColor="text1"/>
        </w:rPr>
        <w:t>.</w:t>
      </w:r>
      <w:r w:rsidRPr="00830243">
        <w:rPr>
          <w:color w:val="000000" w:themeColor="text1"/>
        </w:rPr>
        <w:t>nitech</w:t>
      </w:r>
      <w:r w:rsidR="00B178B1">
        <w:rPr>
          <w:rFonts w:ascii="游ゴシック Medium" w:eastAsia="游ゴシック Medium" w:hAnsi="游ゴシック Medium"/>
          <w:color w:val="000000" w:themeColor="text1"/>
        </w:rPr>
        <w:t>.</w:t>
      </w:r>
      <w:r w:rsidRPr="00830243">
        <w:rPr>
          <w:color w:val="000000" w:themeColor="text1"/>
        </w:rPr>
        <w:t>ac</w:t>
      </w:r>
      <w:r w:rsidR="00B178B1">
        <w:rPr>
          <w:rFonts w:ascii="游ゴシック Medium" w:eastAsia="游ゴシック Medium" w:hAnsi="游ゴシック Medium"/>
          <w:color w:val="000000" w:themeColor="text1"/>
        </w:rPr>
        <w:t>.</w:t>
      </w:r>
      <w:r w:rsidRPr="00830243">
        <w:rPr>
          <w:color w:val="000000" w:themeColor="text1"/>
        </w:rPr>
        <w:t>jp/SIG-CCI/conf2/registration</w:t>
      </w:r>
      <w:r w:rsidR="00B178B1">
        <w:rPr>
          <w:rFonts w:ascii="游ゴシック Medium" w:eastAsia="游ゴシック Medium" w:hAnsi="游ゴシック Medium"/>
          <w:color w:val="000000" w:themeColor="text1"/>
        </w:rPr>
        <w:t>.</w:t>
      </w:r>
      <w:r w:rsidRPr="00830243">
        <w:rPr>
          <w:color w:val="000000" w:themeColor="text1"/>
        </w:rPr>
        <w:t>html</w:t>
      </w:r>
    </w:p>
    <w:p w:rsidR="00111DC3" w:rsidRPr="00830243" w:rsidRDefault="00111DC3">
      <w:pPr>
        <w:rPr>
          <w:rFonts w:ascii="游ゴシック Medium" w:eastAsia="游ゴシック Medium" w:hAnsi="游ゴシック Medium"/>
          <w:color w:val="000000" w:themeColor="text1"/>
        </w:rPr>
      </w:pPr>
    </w:p>
    <w:p w:rsidR="008A1857" w:rsidRPr="00830243" w:rsidDel="00830243" w:rsidRDefault="00333851">
      <w:pPr>
        <w:rPr>
          <w:del w:id="20" w:author="okmuser" w:date="2017-04-14T09:42:00Z"/>
          <w:rFonts w:ascii="游ゴシック Medium" w:eastAsia="游ゴシック Medium" w:hAnsi="游ゴシック Medium"/>
          <w:color w:val="000000" w:themeColor="text1"/>
        </w:rPr>
      </w:pPr>
      <w:del w:id="21" w:author="okmuser" w:date="2017-04-14T09:42:00Z">
        <w:r w:rsidDel="00830243">
          <w:rPr>
            <w:rFonts w:ascii="游ゴシック Medium" w:eastAsia="游ゴシック Medium" w:hAnsi="游ゴシック Medium"/>
            <w:color w:val="000000" w:themeColor="text1"/>
          </w:rPr>
          <w:delText>*3</w:delText>
        </w:r>
        <w:r w:rsidRPr="009B498A" w:rsidDel="00830243">
          <w:rPr>
            <w:rFonts w:ascii="游ゴシック Medium" w:eastAsia="游ゴシック Medium" w:hAnsi="游ゴシック Medium" w:hint="eastAsia"/>
            <w:color w:val="000000" w:themeColor="text1"/>
          </w:rPr>
          <w:delText xml:space="preserve">　</w:delText>
        </w:r>
        <w:r w:rsidR="008A1857" w:rsidRPr="00830243" w:rsidDel="00830243">
          <w:rPr>
            <w:rFonts w:ascii="游ゴシック Medium" w:eastAsia="游ゴシック Medium" w:hAnsi="游ゴシック Medium"/>
            <w:color w:val="000000" w:themeColor="text1"/>
          </w:rPr>
          <w:delText>Web</w:delText>
        </w:r>
        <w:r w:rsidR="00937080" w:rsidDel="00830243">
          <w:rPr>
            <w:rFonts w:ascii="游ゴシック Medium" w:eastAsia="游ゴシック Medium" w:hAnsi="游ゴシック Medium" w:hint="eastAsia"/>
            <w:color w:val="000000" w:themeColor="text1"/>
          </w:rPr>
          <w:delText>、</w:delText>
        </w:r>
        <w:r w:rsidR="008A1857" w:rsidRPr="00830243" w:rsidDel="00830243">
          <w:rPr>
            <w:rFonts w:ascii="游ゴシック Medium" w:eastAsia="游ゴシック Medium" w:hAnsi="游ゴシック Medium"/>
            <w:color w:val="000000" w:themeColor="text1"/>
          </w:rPr>
          <w:delText>パンフレットへの企業・団体名掲載につきまして</w:delText>
        </w:r>
      </w:del>
    </w:p>
    <w:p w:rsidR="008A1857" w:rsidDel="00830243" w:rsidRDefault="008A1857">
      <w:pPr>
        <w:rPr>
          <w:del w:id="22" w:author="okmuser" w:date="2017-04-14T09:42:00Z"/>
          <w:rFonts w:ascii="游ゴシック Medium" w:eastAsia="游ゴシック Medium" w:hAnsi="游ゴシック Medium"/>
        </w:rPr>
      </w:pPr>
      <w:del w:id="23" w:author="okmuser" w:date="2017-04-14T09:42:00Z">
        <w:r w:rsidDel="00830243">
          <w:rPr>
            <w:rFonts w:ascii="游ゴシック Medium" w:eastAsia="游ゴシック Medium" w:hAnsi="游ゴシック Medium" w:hint="eastAsia"/>
          </w:rPr>
          <w:delText>スポンサーとして本研究会にご協力いただける企業・団体様の企業名、ロ</w:delText>
        </w:r>
        <w:r w:rsidRPr="00830243" w:rsidDel="00830243">
          <w:rPr>
            <w:rFonts w:ascii="游ゴシック Medium" w:eastAsia="游ゴシック Medium" w:hAnsi="游ゴシック Medium" w:hint="eastAsia"/>
            <w:color w:val="000000" w:themeColor="text1"/>
          </w:rPr>
          <w:delText>ゴを「協賛」として研究会</w:delText>
        </w:r>
        <w:r w:rsidRPr="00830243" w:rsidDel="00830243">
          <w:rPr>
            <w:rFonts w:ascii="游ゴシック Medium" w:eastAsia="游ゴシック Medium" w:hAnsi="游ゴシック Medium"/>
            <w:color w:val="000000" w:themeColor="text1"/>
          </w:rPr>
          <w:delText>Web</w:delText>
        </w:r>
        <w:r w:rsidR="00937080" w:rsidDel="00830243">
          <w:rPr>
            <w:rFonts w:ascii="游ゴシック Medium" w:eastAsia="游ゴシック Medium" w:hAnsi="游ゴシック Medium" w:hint="eastAsia"/>
            <w:color w:val="000000" w:themeColor="text1"/>
          </w:rPr>
          <w:delText>、</w:delText>
        </w:r>
        <w:r w:rsidRPr="00830243" w:rsidDel="00830243">
          <w:rPr>
            <w:rFonts w:ascii="游ゴシック Medium" w:eastAsia="游ゴシック Medium" w:hAnsi="游ゴシック Medium" w:hint="eastAsia"/>
            <w:color w:val="000000" w:themeColor="text1"/>
          </w:rPr>
          <w:delText>研究会ポスター、パンフレットに掲載させていただきます。ロゴの送付先につきましては、</w:delText>
        </w:r>
        <w:r w:rsidR="00450422" w:rsidRPr="00830243" w:rsidDel="00830243">
          <w:rPr>
            <w:rFonts w:ascii="游ゴシック Medium" w:eastAsia="游ゴシック Medium" w:hAnsi="游ゴシック Medium" w:hint="eastAsia"/>
            <w:color w:val="000000" w:themeColor="text1"/>
          </w:rPr>
          <w:delText>以下にお願いいたします</w:delText>
        </w:r>
        <w:r w:rsidR="00937080" w:rsidDel="00830243">
          <w:rPr>
            <w:rFonts w:ascii="游ゴシック Medium" w:eastAsia="游ゴシック Medium" w:hAnsi="游ゴシック Medium" w:hint="eastAsia"/>
            <w:color w:val="000000" w:themeColor="text1"/>
          </w:rPr>
          <w:delText>。</w:delText>
        </w:r>
      </w:del>
    </w:p>
    <w:p w:rsidR="008A1857" w:rsidDel="00830243" w:rsidRDefault="008A1857">
      <w:pPr>
        <w:rPr>
          <w:del w:id="24" w:author="okmuser" w:date="2017-04-14T09:42:00Z"/>
          <w:rFonts w:ascii="游ゴシック Medium" w:eastAsia="游ゴシック Medium" w:hAnsi="游ゴシック Medium"/>
        </w:rPr>
      </w:pPr>
    </w:p>
    <w:p w:rsidR="00183966" w:rsidRPr="00183966" w:rsidDel="00830243" w:rsidRDefault="00183966">
      <w:pPr>
        <w:rPr>
          <w:del w:id="25" w:author="okmuser" w:date="2017-04-14T09:42:00Z"/>
          <w:rFonts w:ascii="游ゴシック Medium" w:eastAsia="游ゴシック Medium" w:hAnsi="游ゴシック Medium"/>
        </w:rPr>
      </w:pPr>
      <w:del w:id="26" w:author="okmuser" w:date="2017-04-14T09:42:00Z">
        <w:r w:rsidDel="00830243">
          <w:rPr>
            <w:rFonts w:ascii="游ゴシック Medium" w:eastAsia="游ゴシック Medium" w:hAnsi="游ゴシック Medium" w:hint="eastAsia"/>
          </w:rPr>
          <w:delText>送付先：</w:delText>
        </w:r>
        <w:r w:rsidR="00402D64" w:rsidDel="00830243">
          <w:rPr>
            <w:rFonts w:ascii="游ゴシック Medium" w:eastAsia="游ゴシック Medium" w:hAnsi="游ゴシック Medium" w:hint="eastAsia"/>
          </w:rPr>
          <w:delText>池田</w:delText>
        </w:r>
        <w:r w:rsidR="00B93576" w:rsidRPr="00183966" w:rsidDel="00830243">
          <w:rPr>
            <w:rFonts w:ascii="游ゴシック Medium" w:eastAsia="游ゴシック Medium" w:hAnsi="游ゴシック Medium" w:hint="eastAsia"/>
          </w:rPr>
          <w:delText>晃一</w:delText>
        </w:r>
        <w:r w:rsidR="00B93576" w:rsidDel="00830243">
          <w:rPr>
            <w:rFonts w:ascii="游ゴシック Medium" w:eastAsia="游ゴシック Medium" w:hAnsi="游ゴシック Medium" w:hint="eastAsia"/>
          </w:rPr>
          <w:delText>（</w:delText>
        </w:r>
        <w:r w:rsidR="00333851" w:rsidDel="00830243">
          <w:rPr>
            <w:rFonts w:ascii="游ゴシック Medium" w:eastAsia="游ゴシック Medium" w:hAnsi="游ゴシック Medium" w:hint="eastAsia"/>
          </w:rPr>
          <w:delText>第二回市民共創知研究会　実行委員長</w:delText>
        </w:r>
        <w:r w:rsidR="00937080" w:rsidDel="00830243">
          <w:rPr>
            <w:rFonts w:ascii="游ゴシック Medium" w:eastAsia="游ゴシック Medium" w:hAnsi="游ゴシック Medium" w:hint="eastAsia"/>
          </w:rPr>
          <w:delText>、</w:delText>
        </w:r>
        <w:r w:rsidRPr="00183966" w:rsidDel="00830243">
          <w:rPr>
            <w:rFonts w:ascii="游ゴシック Medium" w:eastAsia="游ゴシック Medium" w:hAnsi="游ゴシック Medium" w:hint="eastAsia"/>
          </w:rPr>
          <w:delText>(株)岡村製作所</w:delText>
        </w:r>
        <w:r w:rsidR="00B93576" w:rsidDel="00830243">
          <w:rPr>
            <w:rFonts w:ascii="游ゴシック Medium" w:eastAsia="游ゴシック Medium" w:hAnsi="游ゴシック Medium" w:hint="eastAsia"/>
          </w:rPr>
          <w:delText>）</w:delText>
        </w:r>
      </w:del>
    </w:p>
    <w:p w:rsidR="00333851" w:rsidDel="00830243" w:rsidRDefault="00B93576">
      <w:pPr>
        <w:rPr>
          <w:del w:id="27" w:author="okmuser" w:date="2017-04-14T09:42:00Z"/>
          <w:rFonts w:ascii="游ゴシック Medium" w:eastAsia="游ゴシック Medium" w:hAnsi="游ゴシック Medium"/>
        </w:rPr>
      </w:pPr>
      <w:del w:id="28" w:author="okmuser" w:date="2017-04-14T09:42:00Z">
        <w:r w:rsidRPr="009B498A" w:rsidDel="00830243">
          <w:rPr>
            <w:rFonts w:ascii="游ゴシック Medium" w:eastAsia="游ゴシック Medium" w:hAnsi="游ゴシック Medium" w:hint="eastAsia"/>
          </w:rPr>
          <w:delText>・</w:delText>
        </w:r>
        <w:r w:rsidRPr="009B498A" w:rsidDel="00830243">
          <w:rPr>
            <w:rFonts w:ascii="游ゴシック Medium" w:eastAsia="游ゴシック Medium" w:hAnsi="游ゴシック Medium"/>
          </w:rPr>
          <w:delText>E-mail</w:delText>
        </w:r>
        <w:r w:rsidRPr="009B498A" w:rsidDel="00830243">
          <w:rPr>
            <w:rFonts w:ascii="游ゴシック Medium" w:eastAsia="游ゴシック Medium" w:hAnsi="游ゴシック Medium" w:hint="eastAsia"/>
          </w:rPr>
          <w:delText>：</w:delText>
        </w:r>
        <w:r w:rsidR="00183966" w:rsidRPr="00830243" w:rsidDel="00830243">
          <w:delText>Kouichi_Ikeda@okamura</w:delText>
        </w:r>
        <w:r w:rsidR="00B178B1" w:rsidDel="00830243">
          <w:rPr>
            <w:rFonts w:ascii="游ゴシック Medium" w:eastAsia="游ゴシック Medium" w:hAnsi="游ゴシック Medium"/>
          </w:rPr>
          <w:delText>.</w:delText>
        </w:r>
        <w:r w:rsidR="00183966" w:rsidRPr="00830243" w:rsidDel="00830243">
          <w:delText>co</w:delText>
        </w:r>
        <w:r w:rsidR="00B178B1" w:rsidDel="00830243">
          <w:rPr>
            <w:rFonts w:ascii="游ゴシック Medium" w:eastAsia="游ゴシック Medium" w:hAnsi="游ゴシック Medium"/>
          </w:rPr>
          <w:delText>.</w:delText>
        </w:r>
        <w:r w:rsidR="00183966" w:rsidRPr="00830243" w:rsidDel="00830243">
          <w:delText>jp</w:delText>
        </w:r>
      </w:del>
    </w:p>
    <w:p w:rsidR="002D6CDA" w:rsidRPr="00830243" w:rsidDel="00830243" w:rsidRDefault="002D6CDA">
      <w:pPr>
        <w:rPr>
          <w:del w:id="29" w:author="okmuser" w:date="2017-04-14T09:42:00Z"/>
          <w:rFonts w:ascii="游ゴシック Medium" w:eastAsia="游ゴシック Medium" w:hAnsi="游ゴシック Medium"/>
        </w:rPr>
      </w:pPr>
    </w:p>
    <w:p w:rsidR="00517CB5" w:rsidRPr="00830243" w:rsidDel="00830243" w:rsidRDefault="00E04317">
      <w:pPr>
        <w:rPr>
          <w:del w:id="30" w:author="okmuser" w:date="2017-04-14T09:42:00Z"/>
          <w:rFonts w:ascii="游ゴシック Medium" w:eastAsia="游ゴシック Medium" w:hAnsi="游ゴシック Medium"/>
          <w:sz w:val="24"/>
          <w:szCs w:val="24"/>
          <w:u w:val="single"/>
        </w:rPr>
      </w:pPr>
      <w:del w:id="31" w:author="okmuser" w:date="2017-04-14T09:42:00Z">
        <w:r w:rsidRPr="00830243" w:rsidDel="00830243">
          <w:rPr>
            <w:rFonts w:ascii="游ゴシック Medium" w:eastAsia="游ゴシック Medium" w:hAnsi="游ゴシック Medium" w:hint="eastAsia"/>
            <w:sz w:val="24"/>
            <w:szCs w:val="24"/>
            <w:u w:val="single"/>
          </w:rPr>
          <w:delText>〇</w:delText>
        </w:r>
        <w:r w:rsidR="00517CB5" w:rsidRPr="00830243" w:rsidDel="00830243">
          <w:rPr>
            <w:rFonts w:ascii="游ゴシック Medium" w:eastAsia="游ゴシック Medium" w:hAnsi="游ゴシック Medium" w:hint="eastAsia"/>
            <w:sz w:val="24"/>
            <w:szCs w:val="24"/>
            <w:u w:val="single"/>
          </w:rPr>
          <w:delText>振込先</w:delText>
        </w:r>
      </w:del>
    </w:p>
    <w:p w:rsidR="00517CB5" w:rsidRPr="00830243" w:rsidDel="00830243" w:rsidRDefault="00517CB5" w:rsidP="00517CB5">
      <w:pPr>
        <w:rPr>
          <w:del w:id="32" w:author="okmuser" w:date="2017-04-14T09:42:00Z"/>
          <w:rFonts w:ascii="游ゴシック Medium" w:eastAsia="游ゴシック Medium" w:hAnsi="游ゴシック Medium"/>
        </w:rPr>
      </w:pPr>
      <w:del w:id="33" w:author="okmuser" w:date="2017-04-14T09:42:00Z">
        <w:r w:rsidRPr="00830243" w:rsidDel="00830243">
          <w:rPr>
            <w:rFonts w:ascii="游ゴシック Medium" w:eastAsia="游ゴシック Medium" w:hAnsi="游ゴシック Medium" w:hint="eastAsia"/>
          </w:rPr>
          <w:delText xml:space="preserve">　ゆうちょ銀行　店名</w:delText>
        </w:r>
        <w:r w:rsidRPr="00830243" w:rsidDel="00830243">
          <w:rPr>
            <w:rFonts w:ascii="游ゴシック Medium" w:eastAsia="游ゴシック Medium" w:hAnsi="游ゴシック Medium"/>
          </w:rPr>
          <w:delText xml:space="preserve">: </w:delText>
        </w:r>
        <w:r w:rsidRPr="00830243" w:rsidDel="00830243">
          <w:rPr>
            <w:rFonts w:ascii="游ゴシック Medium" w:eastAsia="游ゴシック Medium" w:hAnsi="游ゴシック Medium" w:hint="eastAsia"/>
          </w:rPr>
          <w:delText>二〇八　店番</w:delText>
        </w:r>
        <w:r w:rsidRPr="00830243" w:rsidDel="00830243">
          <w:rPr>
            <w:rFonts w:ascii="游ゴシック Medium" w:eastAsia="游ゴシック Medium" w:hAnsi="游ゴシック Medium"/>
          </w:rPr>
          <w:delText>: 208</w:delText>
        </w:r>
      </w:del>
    </w:p>
    <w:p w:rsidR="00517CB5" w:rsidRPr="00830243" w:rsidDel="00830243" w:rsidRDefault="00517CB5" w:rsidP="00517CB5">
      <w:pPr>
        <w:rPr>
          <w:del w:id="34" w:author="okmuser" w:date="2017-04-14T09:42:00Z"/>
          <w:rFonts w:ascii="游ゴシック Medium" w:eastAsia="游ゴシック Medium" w:hAnsi="游ゴシック Medium"/>
        </w:rPr>
      </w:pPr>
      <w:del w:id="35" w:author="okmuser" w:date="2017-04-14T09:42:00Z">
        <w:r w:rsidRPr="00830243" w:rsidDel="00830243">
          <w:rPr>
            <w:rFonts w:ascii="游ゴシック Medium" w:eastAsia="游ゴシック Medium" w:hAnsi="游ゴシック Medium" w:hint="eastAsia"/>
          </w:rPr>
          <w:delText xml:space="preserve">　普通預金　</w:delText>
        </w:r>
        <w:r w:rsidRPr="00830243" w:rsidDel="00830243">
          <w:rPr>
            <w:rFonts w:ascii="游ゴシック Medium" w:eastAsia="游ゴシック Medium" w:hAnsi="游ゴシック Medium"/>
          </w:rPr>
          <w:delText>1444609</w:delText>
        </w:r>
      </w:del>
    </w:p>
    <w:p w:rsidR="00517CB5" w:rsidRPr="00830243" w:rsidDel="00830243" w:rsidRDefault="00517CB5" w:rsidP="00517CB5">
      <w:pPr>
        <w:rPr>
          <w:del w:id="36" w:author="okmuser" w:date="2017-04-14T09:42:00Z"/>
          <w:rFonts w:ascii="游ゴシック Medium" w:eastAsia="游ゴシック Medium" w:hAnsi="游ゴシック Medium"/>
        </w:rPr>
      </w:pPr>
      <w:del w:id="37" w:author="okmuser" w:date="2017-04-14T09:42:00Z">
        <w:r w:rsidRPr="00830243" w:rsidDel="00830243">
          <w:rPr>
            <w:rFonts w:ascii="游ゴシック Medium" w:eastAsia="游ゴシック Medium" w:hAnsi="游ゴシック Medium" w:hint="eastAsia"/>
          </w:rPr>
          <w:delText xml:space="preserve">　名義</w:delText>
        </w:r>
        <w:r w:rsidRPr="00830243" w:rsidDel="00830243">
          <w:rPr>
            <w:rFonts w:ascii="游ゴシック Medium" w:eastAsia="游ゴシック Medium" w:hAnsi="游ゴシック Medium"/>
          </w:rPr>
          <w:delText xml:space="preserve">: </w:delText>
        </w:r>
        <w:r w:rsidRPr="00830243" w:rsidDel="00830243">
          <w:rPr>
            <w:rFonts w:ascii="游ゴシック Medium" w:eastAsia="游ゴシック Medium" w:hAnsi="游ゴシック Medium" w:hint="eastAsia"/>
          </w:rPr>
          <w:delText>市民共創知研究会（ｼﾐﾝｷｮｳｿｳﾁｹﾝｷｭｳｶｲ）</w:delText>
        </w:r>
      </w:del>
    </w:p>
    <w:p w:rsidR="00517CB5" w:rsidRPr="00830243" w:rsidDel="00830243" w:rsidRDefault="00517CB5">
      <w:pPr>
        <w:rPr>
          <w:del w:id="38" w:author="okmuser" w:date="2017-04-14T09:42:00Z"/>
          <w:rFonts w:ascii="游ゴシック Medium" w:eastAsia="游ゴシック Medium" w:hAnsi="游ゴシック Medium"/>
        </w:rPr>
      </w:pPr>
    </w:p>
    <w:p w:rsidR="00025448" w:rsidRPr="00830243" w:rsidDel="00830243" w:rsidRDefault="00025448">
      <w:pPr>
        <w:rPr>
          <w:del w:id="39" w:author="okmuser" w:date="2017-04-14T09:42:00Z"/>
          <w:rFonts w:ascii="游ゴシック Medium" w:eastAsia="游ゴシック Medium" w:hAnsi="游ゴシック Medium"/>
        </w:rPr>
      </w:pPr>
      <w:del w:id="40" w:author="okmuser" w:date="2017-04-14T09:42:00Z">
        <w:r w:rsidRPr="00830243" w:rsidDel="00830243">
          <w:rPr>
            <w:rFonts w:ascii="游ゴシック Medium" w:eastAsia="游ゴシック Medium" w:hAnsi="游ゴシック Medium" w:hint="eastAsia"/>
            <w:color w:val="000000" w:themeColor="text1"/>
          </w:rPr>
          <w:delText>※後日</w:delText>
        </w:r>
        <w:r w:rsidR="00FF4EA7" w:rsidRPr="00830243" w:rsidDel="00830243">
          <w:rPr>
            <w:rFonts w:ascii="游ゴシック Medium" w:eastAsia="游ゴシック Medium" w:hAnsi="游ゴシック Medium" w:hint="eastAsia"/>
            <w:color w:val="000000" w:themeColor="text1"/>
          </w:rPr>
          <w:delText>請求</w:delText>
        </w:r>
        <w:r w:rsidRPr="00830243" w:rsidDel="00830243">
          <w:rPr>
            <w:rFonts w:ascii="游ゴシック Medium" w:eastAsia="游ゴシック Medium" w:hAnsi="游ゴシック Medium" w:hint="eastAsia"/>
            <w:color w:val="000000" w:themeColor="text1"/>
          </w:rPr>
          <w:delText>書を送付いたしますので</w:delText>
        </w:r>
        <w:r w:rsidR="00937080" w:rsidDel="00830243">
          <w:rPr>
            <w:rFonts w:ascii="游ゴシック Medium" w:eastAsia="游ゴシック Medium" w:hAnsi="游ゴシック Medium" w:hint="eastAsia"/>
            <w:color w:val="000000" w:themeColor="text1"/>
          </w:rPr>
          <w:delText>、</w:delText>
        </w:r>
        <w:r w:rsidRPr="00830243" w:rsidDel="00830243">
          <w:rPr>
            <w:rFonts w:ascii="游ゴシック Medium" w:eastAsia="游ゴシック Medium" w:hAnsi="游ゴシック Medium" w:hint="eastAsia"/>
            <w:color w:val="000000" w:themeColor="text1"/>
          </w:rPr>
          <w:delText>以下の連絡先に</w:delText>
        </w:r>
        <w:r w:rsidR="00FF4EA7" w:rsidRPr="00830243" w:rsidDel="00830243">
          <w:rPr>
            <w:rFonts w:ascii="游ゴシック Medium" w:eastAsia="游ゴシック Medium" w:hAnsi="游ゴシック Medium" w:hint="eastAsia"/>
            <w:color w:val="000000" w:themeColor="text1"/>
          </w:rPr>
          <w:delText>請求</w:delText>
        </w:r>
        <w:r w:rsidR="006957F1" w:rsidRPr="00830243" w:rsidDel="00830243">
          <w:rPr>
            <w:rFonts w:ascii="游ゴシック Medium" w:eastAsia="游ゴシック Medium" w:hAnsi="游ゴシック Medium" w:hint="eastAsia"/>
            <w:color w:val="000000" w:themeColor="text1"/>
          </w:rPr>
          <w:delText>書の</w:delText>
        </w:r>
        <w:r w:rsidRPr="00830243" w:rsidDel="00830243">
          <w:rPr>
            <w:rFonts w:ascii="游ゴシック Medium" w:eastAsia="游ゴシック Medium" w:hAnsi="游ゴシック Medium" w:hint="eastAsia"/>
            <w:color w:val="000000" w:themeColor="text1"/>
          </w:rPr>
          <w:delText>送付先をご連絡いただけます</w:delText>
        </w:r>
        <w:r w:rsidRPr="00830243" w:rsidDel="00830243">
          <w:rPr>
            <w:rFonts w:ascii="游ゴシック Medium" w:eastAsia="游ゴシック Medium" w:hAnsi="游ゴシック Medium" w:hint="eastAsia"/>
          </w:rPr>
          <w:delText>と幸いです</w:delText>
        </w:r>
        <w:r w:rsidR="00937080" w:rsidDel="00830243">
          <w:rPr>
            <w:rFonts w:ascii="游ゴシック Medium" w:eastAsia="游ゴシック Medium" w:hAnsi="游ゴシック Medium" w:hint="eastAsia"/>
          </w:rPr>
          <w:delText>。</w:delText>
        </w:r>
      </w:del>
    </w:p>
    <w:p w:rsidR="00025448" w:rsidRPr="00830243" w:rsidDel="00830243" w:rsidRDefault="00025448">
      <w:pPr>
        <w:rPr>
          <w:del w:id="41" w:author="okmuser" w:date="2017-04-14T09:42:00Z"/>
          <w:rFonts w:ascii="游ゴシック Medium" w:eastAsia="游ゴシック Medium" w:hAnsi="游ゴシック Medium"/>
        </w:rPr>
      </w:pPr>
    </w:p>
    <w:p w:rsidR="00025448" w:rsidRPr="00830243" w:rsidDel="00830243" w:rsidRDefault="00350ABB">
      <w:pPr>
        <w:rPr>
          <w:del w:id="42" w:author="okmuser" w:date="2017-04-14T09:42:00Z"/>
          <w:rFonts w:ascii="游ゴシック Medium" w:eastAsia="游ゴシック Medium" w:hAnsi="游ゴシック Medium"/>
        </w:rPr>
      </w:pPr>
      <w:del w:id="43" w:author="okmuser" w:date="2017-04-14T09:42:00Z">
        <w:r w:rsidRPr="00830243" w:rsidDel="00830243">
          <w:rPr>
            <w:rFonts w:ascii="游ゴシック Medium" w:eastAsia="游ゴシック Medium" w:hAnsi="游ゴシック Medium" w:hint="eastAsia"/>
          </w:rPr>
          <w:delText>連絡先：</w:delText>
        </w:r>
        <w:r w:rsidR="00025448" w:rsidRPr="00830243" w:rsidDel="00830243">
          <w:rPr>
            <w:rFonts w:ascii="游ゴシック Medium" w:eastAsia="游ゴシック Medium" w:hAnsi="游ゴシック Medium" w:hint="eastAsia"/>
          </w:rPr>
          <w:delText>白松俊（名古屋工業大学</w:delText>
        </w:r>
        <w:r w:rsidR="00025448" w:rsidRPr="00830243" w:rsidDel="00830243">
          <w:rPr>
            <w:rFonts w:ascii="游ゴシック Medium" w:eastAsia="游ゴシック Medium" w:hAnsi="游ゴシック Medium" w:cs="ＭＳ 明朝"/>
            <w:szCs w:val="21"/>
          </w:rPr>
          <w:delText>大学院</w:delText>
        </w:r>
        <w:r w:rsidR="00025448" w:rsidRPr="00830243" w:rsidDel="00830243">
          <w:rPr>
            <w:rFonts w:ascii="游ゴシック Medium" w:eastAsia="游ゴシック Medium" w:hAnsi="游ゴシック Medium" w:cs="ＭＳ 明朝" w:hint="eastAsia"/>
            <w:szCs w:val="21"/>
          </w:rPr>
          <w:delText xml:space="preserve">　</w:delText>
        </w:r>
        <w:r w:rsidR="00025448" w:rsidRPr="00830243" w:rsidDel="00830243">
          <w:rPr>
            <w:rFonts w:ascii="游ゴシック Medium" w:eastAsia="游ゴシック Medium" w:hAnsi="游ゴシック Medium" w:cs="ＭＳ 明朝"/>
            <w:szCs w:val="21"/>
          </w:rPr>
          <w:delText>工学研究科　情報工学専攻　准教授</w:delText>
        </w:r>
        <w:r w:rsidR="00025448" w:rsidRPr="00830243" w:rsidDel="00830243">
          <w:rPr>
            <w:rFonts w:ascii="游ゴシック Medium" w:eastAsia="游ゴシック Medium" w:hAnsi="游ゴシック Medium" w:hint="eastAsia"/>
          </w:rPr>
          <w:delText>）</w:delText>
        </w:r>
      </w:del>
    </w:p>
    <w:p w:rsidR="00600C12" w:rsidRPr="00830243" w:rsidDel="00830243" w:rsidRDefault="00600C12" w:rsidP="00600C12">
      <w:pPr>
        <w:rPr>
          <w:del w:id="44" w:author="okmuser" w:date="2017-04-14T09:42:00Z"/>
          <w:rFonts w:ascii="游ゴシック Medium" w:eastAsia="游ゴシック Medium" w:hAnsi="游ゴシック Medium"/>
        </w:rPr>
      </w:pPr>
      <w:del w:id="45" w:author="okmuser" w:date="2017-04-14T09:42:00Z">
        <w:r w:rsidRPr="00830243" w:rsidDel="00830243">
          <w:rPr>
            <w:rFonts w:ascii="游ゴシック Medium" w:eastAsia="游ゴシック Medium" w:hAnsi="游ゴシック Medium" w:hint="eastAsia"/>
          </w:rPr>
          <w:delText>・</w:delText>
        </w:r>
        <w:r w:rsidR="00E94DAE" w:rsidRPr="00830243" w:rsidDel="00830243">
          <w:rPr>
            <w:rFonts w:ascii="游ゴシック Medium" w:eastAsia="游ゴシック Medium" w:hAnsi="游ゴシック Medium"/>
          </w:rPr>
          <w:delText>E-mail</w:delText>
        </w:r>
        <w:r w:rsidR="00E94DAE"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rPr>
          <w:delText>siramatu@nitech</w:delText>
        </w:r>
        <w:r w:rsidR="00B178B1" w:rsidDel="00830243">
          <w:rPr>
            <w:rFonts w:ascii="游ゴシック Medium" w:eastAsia="游ゴシック Medium" w:hAnsi="游ゴシック Medium"/>
          </w:rPr>
          <w:delText>.</w:delText>
        </w:r>
        <w:r w:rsidRPr="00830243" w:rsidDel="00830243">
          <w:rPr>
            <w:rFonts w:ascii="游ゴシック Medium" w:eastAsia="游ゴシック Medium" w:hAnsi="游ゴシック Medium"/>
          </w:rPr>
          <w:delText>ac</w:delText>
        </w:r>
        <w:r w:rsidR="00B178B1" w:rsidDel="00830243">
          <w:rPr>
            <w:rFonts w:ascii="游ゴシック Medium" w:eastAsia="游ゴシック Medium" w:hAnsi="游ゴシック Medium"/>
          </w:rPr>
          <w:delText>.</w:delText>
        </w:r>
        <w:r w:rsidRPr="00830243" w:rsidDel="00830243">
          <w:rPr>
            <w:rFonts w:ascii="游ゴシック Medium" w:eastAsia="游ゴシック Medium" w:hAnsi="游ゴシック Medium"/>
          </w:rPr>
          <w:delText>jp</w:delText>
        </w:r>
      </w:del>
    </w:p>
    <w:p w:rsidR="00600C12" w:rsidRPr="00830243" w:rsidDel="00830243" w:rsidRDefault="00600C12" w:rsidP="00BC51DE">
      <w:pPr>
        <w:rPr>
          <w:del w:id="46" w:author="okmuser" w:date="2017-04-14T09:42:00Z"/>
          <w:rFonts w:ascii="游ゴシック Medium" w:eastAsia="游ゴシック Medium" w:hAnsi="游ゴシック Medium"/>
        </w:rPr>
      </w:pPr>
      <w:del w:id="47" w:author="okmuser" w:date="2017-04-14T09:42:00Z">
        <w:r w:rsidRPr="00830243" w:rsidDel="00830243">
          <w:rPr>
            <w:rFonts w:ascii="游ゴシック Medium" w:eastAsia="游ゴシック Medium" w:hAnsi="游ゴシック Medium" w:hint="eastAsia"/>
          </w:rPr>
          <w:delText>・</w:delText>
        </w:r>
        <w:r w:rsidR="00E94DAE" w:rsidRPr="00830243" w:rsidDel="00830243">
          <w:rPr>
            <w:rFonts w:ascii="游ゴシック Medium" w:eastAsia="游ゴシック Medium" w:hAnsi="游ゴシック Medium"/>
          </w:rPr>
          <w:delText>TEL</w:delText>
        </w:r>
        <w:r w:rsidR="00E94DAE"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rPr>
          <w:delText>052-735-5129</w:delText>
        </w:r>
      </w:del>
    </w:p>
    <w:p w:rsidR="00025448" w:rsidRPr="00830243" w:rsidDel="00830243" w:rsidRDefault="00600C12">
      <w:pPr>
        <w:rPr>
          <w:del w:id="48" w:author="okmuser" w:date="2017-04-14T09:42:00Z"/>
          <w:rFonts w:ascii="游ゴシック Medium" w:eastAsia="游ゴシック Medium" w:hAnsi="游ゴシック Medium"/>
        </w:rPr>
      </w:pPr>
      <w:del w:id="49" w:author="okmuser" w:date="2017-04-14T09:42:00Z">
        <w:r w:rsidRPr="00830243" w:rsidDel="00830243">
          <w:rPr>
            <w:rFonts w:ascii="游ゴシック Medium" w:eastAsia="游ゴシック Medium" w:hAnsi="游ゴシック Medium" w:hint="eastAsia"/>
          </w:rPr>
          <w:delText>・</w:delText>
        </w:r>
        <w:r w:rsidR="00E94DAE" w:rsidRPr="00830243" w:rsidDel="00830243">
          <w:rPr>
            <w:rFonts w:ascii="游ゴシック Medium" w:eastAsia="游ゴシック Medium" w:hAnsi="游ゴシック Medium"/>
          </w:rPr>
          <w:delText>FAX</w:delText>
        </w:r>
        <w:r w:rsidR="00E94DAE" w:rsidRPr="00830243" w:rsidDel="00830243">
          <w:rPr>
            <w:rFonts w:ascii="游ゴシック Medium" w:eastAsia="游ゴシック Medium" w:hAnsi="游ゴシック Medium" w:hint="eastAsia"/>
          </w:rPr>
          <w:delText>：</w:delText>
        </w:r>
        <w:r w:rsidRPr="00830243" w:rsidDel="00830243">
          <w:rPr>
            <w:rFonts w:ascii="游ゴシック Medium" w:eastAsia="游ゴシック Medium" w:hAnsi="游ゴシック Medium"/>
          </w:rPr>
          <w:delText>052-735-5584</w:delText>
        </w:r>
      </w:del>
    </w:p>
    <w:p w:rsidR="00517CB5" w:rsidRPr="00830243" w:rsidRDefault="00517CB5">
      <w:pPr>
        <w:rPr>
          <w:rFonts w:ascii="游ゴシック Medium" w:eastAsia="游ゴシック Medium" w:hAnsi="游ゴシック Medium"/>
        </w:rPr>
      </w:pPr>
    </w:p>
    <w:p w:rsidR="00111DC3" w:rsidRPr="00830243" w:rsidRDefault="00E04317">
      <w:pPr>
        <w:rPr>
          <w:rFonts w:ascii="游ゴシック Medium" w:eastAsia="游ゴシック Medium" w:hAnsi="游ゴシック Medium"/>
          <w:u w:val="single"/>
        </w:rPr>
      </w:pPr>
      <w:r>
        <w:rPr>
          <w:rFonts w:ascii="游ゴシック Medium" w:eastAsia="游ゴシック Medium" w:hAnsi="游ゴシック Medium" w:hint="eastAsia"/>
          <w:u w:val="single"/>
        </w:rPr>
        <w:t>・</w:t>
      </w:r>
      <w:r w:rsidR="00111DC3" w:rsidRPr="00830243">
        <w:rPr>
          <w:rFonts w:ascii="游ゴシック Medium" w:eastAsia="游ゴシック Medium" w:hAnsi="游ゴシック Medium" w:hint="eastAsia"/>
          <w:u w:val="single"/>
        </w:rPr>
        <w:t>開催が中止された場合の対応</w:t>
      </w:r>
    </w:p>
    <w:p w:rsidR="005864F1" w:rsidRDefault="005864F1" w:rsidP="005864F1">
      <w:pPr>
        <w:rPr>
          <w:ins w:id="50" w:author="Horita Ryoji" w:date="2017-04-14T12:24:00Z"/>
          <w:rFonts w:ascii="游ゴシック Medium" w:eastAsia="游ゴシック Medium" w:hAnsi="游ゴシック Medium"/>
          <w:color w:val="000000" w:themeColor="text1"/>
        </w:rPr>
      </w:pPr>
      <w:ins w:id="51" w:author="Horita Ryoji" w:date="2017-04-14T12:24:00Z">
        <w:r w:rsidRPr="007452D4">
          <w:rPr>
            <w:rFonts w:ascii="游ゴシック Medium" w:eastAsia="游ゴシック Medium" w:hAnsi="游ゴシック Medium" w:hint="eastAsia"/>
            <w:color w:val="000000" w:themeColor="text1"/>
          </w:rPr>
          <w:t>天災・天候不良その他の不可抗力が原因で本研究会の開催が困難と</w:t>
        </w:r>
        <w:r>
          <w:rPr>
            <w:rFonts w:ascii="游ゴシック Medium" w:eastAsia="游ゴシック Medium" w:hAnsi="游ゴシック Medium" w:hint="eastAsia"/>
            <w:color w:val="000000" w:themeColor="text1"/>
          </w:rPr>
          <w:t>判断した場合は、開催を中止させていただくことがございます。また、同様の理由で、</w:t>
        </w:r>
        <w:r w:rsidRPr="007452D4">
          <w:rPr>
            <w:rFonts w:ascii="游ゴシック Medium" w:eastAsia="游ゴシック Medium" w:hAnsi="游ゴシック Medium" w:hint="eastAsia"/>
            <w:color w:val="000000" w:themeColor="text1"/>
          </w:rPr>
          <w:t>研究</w:t>
        </w:r>
        <w:r>
          <w:rPr>
            <w:rFonts w:ascii="游ゴシック Medium" w:eastAsia="游ゴシック Medium" w:hAnsi="游ゴシック Medium" w:hint="eastAsia"/>
            <w:color w:val="000000" w:themeColor="text1"/>
          </w:rPr>
          <w:t>会への参加を見送らざるを得ない参加者が出てくる可能性があります。この場合、すでにお支払いいただいた経費に関しては、払い戻しいたしかねます。あらかじめご了承いただけますようよろしくお願い申し上げます</w:t>
        </w:r>
        <w:r w:rsidRPr="007452D4">
          <w:rPr>
            <w:rFonts w:ascii="游ゴシック Medium" w:eastAsia="游ゴシック Medium" w:hAnsi="游ゴシック Medium" w:hint="eastAsia"/>
            <w:color w:val="000000" w:themeColor="text1"/>
          </w:rPr>
          <w:t>。</w:t>
        </w:r>
      </w:ins>
    </w:p>
    <w:p w:rsidR="00111DC3" w:rsidRPr="00830243" w:rsidDel="007452D4" w:rsidRDefault="008A1857" w:rsidP="007452D4">
      <w:pPr>
        <w:rPr>
          <w:del w:id="52" w:author="Horita Ryoji" w:date="2017-04-14T12:23:00Z"/>
          <w:rFonts w:ascii="游ゴシック Medium" w:eastAsia="游ゴシック Medium" w:hAnsi="游ゴシック Medium"/>
          <w:color w:val="000000" w:themeColor="text1"/>
        </w:rPr>
      </w:pPr>
      <w:del w:id="53" w:author="Horita Ryoji" w:date="2017-04-14T12:23:00Z">
        <w:r w:rsidRPr="00830243" w:rsidDel="007452D4">
          <w:rPr>
            <w:rFonts w:ascii="游ゴシック Medium" w:eastAsia="游ゴシック Medium" w:hAnsi="游ゴシック Medium" w:hint="eastAsia"/>
            <w:color w:val="000000" w:themeColor="text1"/>
          </w:rPr>
          <w:delText>天災その他の不可抗力が原因で本研究会</w:delText>
        </w:r>
        <w:r w:rsidR="00111DC3" w:rsidRPr="00830243" w:rsidDel="007452D4">
          <w:rPr>
            <w:rFonts w:ascii="游ゴシック Medium" w:eastAsia="游ゴシック Medium" w:hAnsi="游ゴシック Medium" w:hint="eastAsia"/>
            <w:color w:val="000000" w:themeColor="text1"/>
          </w:rPr>
          <w:delText>の開催が困難と判断した場合は</w:delText>
        </w:r>
        <w:r w:rsidR="00937080" w:rsidDel="007452D4">
          <w:rPr>
            <w:rFonts w:ascii="游ゴシック Medium" w:eastAsia="游ゴシック Medium" w:hAnsi="游ゴシック Medium" w:hint="eastAsia"/>
            <w:color w:val="000000" w:themeColor="text1"/>
          </w:rPr>
          <w:delText>、</w:delText>
        </w:r>
        <w:r w:rsidR="00111DC3" w:rsidRPr="00830243" w:rsidDel="007452D4">
          <w:rPr>
            <w:rFonts w:ascii="游ゴシック Medium" w:eastAsia="游ゴシック Medium" w:hAnsi="游ゴシック Medium" w:hint="eastAsia"/>
            <w:color w:val="000000" w:themeColor="text1"/>
          </w:rPr>
          <w:delText>開催を中止させていただくことがあります</w:delText>
        </w:r>
        <w:r w:rsidR="00937080" w:rsidDel="007452D4">
          <w:rPr>
            <w:rFonts w:ascii="游ゴシック Medium" w:eastAsia="游ゴシック Medium" w:hAnsi="游ゴシック Medium" w:hint="eastAsia"/>
            <w:color w:val="000000" w:themeColor="text1"/>
          </w:rPr>
          <w:delText>。</w:delText>
        </w:r>
        <w:r w:rsidR="00111DC3" w:rsidRPr="00830243" w:rsidDel="007452D4">
          <w:rPr>
            <w:rFonts w:ascii="游ゴシック Medium" w:eastAsia="游ゴシック Medium" w:hAnsi="游ゴシック Medium" w:hint="eastAsia"/>
            <w:color w:val="000000" w:themeColor="text1"/>
          </w:rPr>
          <w:delText>この場合</w:delText>
        </w:r>
        <w:r w:rsidR="00937080" w:rsidDel="007452D4">
          <w:rPr>
            <w:rFonts w:ascii="游ゴシック Medium" w:eastAsia="游ゴシック Medium" w:hAnsi="游ゴシック Medium" w:hint="eastAsia"/>
            <w:color w:val="000000" w:themeColor="text1"/>
          </w:rPr>
          <w:delText>、</w:delText>
        </w:r>
        <w:r w:rsidR="00111DC3" w:rsidRPr="00830243" w:rsidDel="007452D4">
          <w:rPr>
            <w:rFonts w:ascii="游ゴシック Medium" w:eastAsia="游ゴシック Medium" w:hAnsi="游ゴシック Medium" w:hint="eastAsia"/>
            <w:color w:val="000000" w:themeColor="text1"/>
          </w:rPr>
          <w:delText>すでに発生した経費を差し引きスポンサー料金を精算し払い戻しさせていただきますが</w:delText>
        </w:r>
        <w:r w:rsidR="00937080" w:rsidDel="007452D4">
          <w:rPr>
            <w:rFonts w:ascii="游ゴシック Medium" w:eastAsia="游ゴシック Medium" w:hAnsi="游ゴシック Medium" w:hint="eastAsia"/>
            <w:color w:val="000000" w:themeColor="text1"/>
          </w:rPr>
          <w:delText>、</w:delText>
        </w:r>
        <w:r w:rsidR="00111DC3" w:rsidRPr="00830243" w:rsidDel="007452D4">
          <w:rPr>
            <w:rFonts w:ascii="游ゴシック Medium" w:eastAsia="游ゴシック Medium" w:hAnsi="游ゴシック Medium" w:hint="eastAsia"/>
            <w:color w:val="000000" w:themeColor="text1"/>
          </w:rPr>
          <w:delText>これによって生じた損害を補償いたしかねますので</w:delText>
        </w:r>
        <w:r w:rsidR="00937080" w:rsidDel="007452D4">
          <w:rPr>
            <w:rFonts w:ascii="游ゴシック Medium" w:eastAsia="游ゴシック Medium" w:hAnsi="游ゴシック Medium" w:hint="eastAsia"/>
            <w:color w:val="000000" w:themeColor="text1"/>
          </w:rPr>
          <w:delText>、</w:delText>
        </w:r>
        <w:r w:rsidR="00111DC3" w:rsidRPr="00830243" w:rsidDel="007452D4">
          <w:rPr>
            <w:rFonts w:ascii="游ゴシック Medium" w:eastAsia="游ゴシック Medium" w:hAnsi="游ゴシック Medium" w:hint="eastAsia"/>
            <w:color w:val="000000" w:themeColor="text1"/>
          </w:rPr>
          <w:delText>あらかじめご了承ください</w:delText>
        </w:r>
        <w:r w:rsidR="00937080" w:rsidDel="007452D4">
          <w:rPr>
            <w:rFonts w:ascii="游ゴシック Medium" w:eastAsia="游ゴシック Medium" w:hAnsi="游ゴシック Medium" w:hint="eastAsia"/>
            <w:color w:val="000000" w:themeColor="text1"/>
          </w:rPr>
          <w:delText>。</w:delText>
        </w:r>
      </w:del>
    </w:p>
    <w:p w:rsidR="00111DC3" w:rsidRDefault="00111DC3">
      <w:pPr>
        <w:rPr>
          <w:ins w:id="54" w:author="okmuser" w:date="2017-04-14T09:42:00Z"/>
          <w:rFonts w:ascii="游ゴシック Medium" w:eastAsia="游ゴシック Medium" w:hAnsi="游ゴシック Medium"/>
        </w:rPr>
      </w:pPr>
    </w:p>
    <w:p w:rsidR="00830243" w:rsidRPr="00830243" w:rsidRDefault="00830243">
      <w:pPr>
        <w:rPr>
          <w:ins w:id="55" w:author="okmuser" w:date="2017-04-14T09:42:00Z"/>
          <w:rFonts w:ascii="游ゴシック Medium" w:eastAsia="游ゴシック Medium" w:hAnsi="游ゴシック Medium"/>
          <w:u w:val="single"/>
          <w:rPrChange w:id="56" w:author="okmuser" w:date="2017-04-14T09:43:00Z">
            <w:rPr>
              <w:ins w:id="57" w:author="okmuser" w:date="2017-04-14T09:42:00Z"/>
              <w:rFonts w:ascii="游ゴシック Medium" w:eastAsia="游ゴシック Medium" w:hAnsi="游ゴシック Medium"/>
            </w:rPr>
          </w:rPrChange>
        </w:rPr>
      </w:pPr>
      <w:ins w:id="58" w:author="okmuser" w:date="2017-04-14T09:42:00Z">
        <w:r w:rsidRPr="00830243">
          <w:rPr>
            <w:rFonts w:ascii="游ゴシック Medium" w:eastAsia="游ゴシック Medium" w:hAnsi="游ゴシック Medium" w:hint="eastAsia"/>
            <w:u w:val="single"/>
            <w:rPrChange w:id="59" w:author="okmuser" w:date="2017-04-14T09:43:00Z">
              <w:rPr>
                <w:rFonts w:ascii="游ゴシック Medium" w:eastAsia="游ゴシック Medium" w:hAnsi="游ゴシック Medium" w:hint="eastAsia"/>
              </w:rPr>
            </w:rPrChange>
          </w:rPr>
          <w:t>スポンサー募集要項</w:t>
        </w:r>
      </w:ins>
    </w:p>
    <w:p w:rsidR="00830243" w:rsidRPr="00830243" w:rsidRDefault="00830243">
      <w:pPr>
        <w:rPr>
          <w:ins w:id="60" w:author="okmuser" w:date="2017-04-14T09:42:00Z"/>
          <w:rFonts w:ascii="游ゴシック Medium" w:eastAsia="游ゴシック Medium" w:hAnsi="游ゴシック Medium"/>
        </w:rPr>
      </w:pPr>
      <w:ins w:id="61" w:author="okmuser" w:date="2017-04-14T09:42:00Z">
        <w:r w:rsidRPr="00830243">
          <w:rPr>
            <w:rFonts w:ascii="游ゴシック Medium" w:eastAsia="游ゴシック Medium" w:hAnsi="游ゴシック Medium" w:hint="eastAsia"/>
          </w:rPr>
          <w:t>スポンサー</w:t>
        </w:r>
      </w:ins>
      <w:ins w:id="62" w:author="okmuser" w:date="2017-04-14T09:43:00Z">
        <w:r w:rsidRPr="00830243">
          <w:rPr>
            <w:rFonts w:ascii="游ゴシック Medium" w:eastAsia="游ゴシック Medium" w:hAnsi="游ゴシック Medium" w:hint="eastAsia"/>
          </w:rPr>
          <w:t>企業・団体募集の</w:t>
        </w:r>
        <w:r w:rsidRPr="008F1353">
          <w:rPr>
            <w:rFonts w:ascii="游ゴシック Medium" w:eastAsia="游ゴシック Medium" w:hAnsi="游ゴシック Medium" w:hint="eastAsia"/>
          </w:rPr>
          <w:t>詳細</w:t>
        </w:r>
        <w:r w:rsidRPr="00830243">
          <w:rPr>
            <w:rFonts w:ascii="游ゴシック Medium" w:eastAsia="游ゴシック Medium" w:hAnsi="游ゴシック Medium" w:hint="eastAsia"/>
          </w:rPr>
          <w:t>については</w:t>
        </w:r>
      </w:ins>
      <w:ins w:id="63" w:author="okmuser" w:date="2017-04-14T09:42:00Z">
        <w:r w:rsidRPr="00830243">
          <w:rPr>
            <w:rFonts w:ascii="游ゴシック Medium" w:eastAsia="游ゴシック Medium" w:hAnsi="游ゴシック Medium" w:hint="eastAsia"/>
          </w:rPr>
          <w:t>以下のファイルを</w:t>
        </w:r>
      </w:ins>
      <w:ins w:id="64" w:author="okmuser" w:date="2017-04-14T09:43:00Z">
        <w:r w:rsidRPr="00830243">
          <w:rPr>
            <w:rFonts w:ascii="游ゴシック Medium" w:eastAsia="游ゴシック Medium" w:hAnsi="游ゴシック Medium" w:hint="eastAsia"/>
          </w:rPr>
          <w:t>ご覧ください。</w:t>
        </w:r>
      </w:ins>
    </w:p>
    <w:p w:rsidR="00830243" w:rsidRDefault="00830243">
      <w:pPr>
        <w:rPr>
          <w:ins w:id="65" w:author="Horita Ryoji" w:date="2017-04-14T12:33:00Z"/>
          <w:rFonts w:ascii="游ゴシック Medium" w:eastAsia="游ゴシック Medium" w:hAnsi="游ゴシック Medium"/>
        </w:rPr>
      </w:pPr>
    </w:p>
    <w:p w:rsidR="00B82CA8" w:rsidDel="00D55E67" w:rsidRDefault="00D55E67">
      <w:pPr>
        <w:rPr>
          <w:del w:id="66" w:author="Horita Ryoji" w:date="2017-04-14T13:39:00Z"/>
          <w:rFonts w:ascii="游ゴシック Medium" w:eastAsia="游ゴシック Medium" w:hAnsi="游ゴシック Medium"/>
          <w:u w:val="single"/>
        </w:rPr>
      </w:pPr>
      <w:ins w:id="67" w:author="Horita Ryoji" w:date="2017-04-14T12:33:00Z">
        <w:r>
          <w:rPr>
            <w:rFonts w:ascii="游ゴシック Medium" w:eastAsia="游ゴシック Medium" w:hAnsi="游ゴシック Medium" w:hint="eastAsia"/>
          </w:rPr>
          <w:t>・</w:t>
        </w:r>
      </w:ins>
      <w:ins w:id="68" w:author="Horita Ryoji" w:date="2017-04-14T13:39:00Z">
        <w:r w:rsidRPr="00D55E67">
          <w:rPr>
            <w:rFonts w:ascii="游ゴシック Medium" w:eastAsia="游ゴシック Medium" w:hAnsi="游ゴシック Medium" w:hint="eastAsia"/>
          </w:rPr>
          <w:t>スポンサー企業・団体募集のご案内</w:t>
        </w:r>
      </w:ins>
    </w:p>
    <w:p w:rsidR="00D55E67" w:rsidRDefault="00D55E67">
      <w:pPr>
        <w:rPr>
          <w:ins w:id="69" w:author="Horita Ryoji" w:date="2017-04-14T13:40:00Z"/>
          <w:rFonts w:ascii="游ゴシック Medium" w:eastAsia="游ゴシック Medium" w:hAnsi="游ゴシック Medium"/>
        </w:rPr>
      </w:pPr>
    </w:p>
    <w:p w:rsidR="00C20BCE" w:rsidRPr="00830243" w:rsidRDefault="00C20BCE">
      <w:pPr>
        <w:rPr>
          <w:ins w:id="70" w:author="Horita Ryoji" w:date="2017-04-14T13:39:00Z"/>
          <w:rFonts w:ascii="游ゴシック Medium" w:eastAsia="游ゴシック Medium" w:hAnsi="游ゴシック Medium" w:hint="eastAsia"/>
        </w:rPr>
      </w:pPr>
    </w:p>
    <w:p w:rsidR="00D55E67" w:rsidRPr="00776C1E" w:rsidRDefault="00D55E67" w:rsidP="00D55E67">
      <w:pPr>
        <w:rPr>
          <w:ins w:id="71" w:author="Horita Ryoji" w:date="2017-04-14T13:40:00Z"/>
          <w:rFonts w:ascii="游ゴシック Medium" w:eastAsia="游ゴシック Medium" w:hAnsi="游ゴシック Medium"/>
          <w:u w:val="single"/>
        </w:rPr>
      </w:pPr>
      <w:ins w:id="72" w:author="Horita Ryoji" w:date="2017-04-14T13:40:00Z">
        <w:r>
          <w:rPr>
            <w:rFonts w:ascii="游ゴシック Medium" w:eastAsia="游ゴシック Medium" w:hAnsi="游ゴシック Medium" w:hint="eastAsia"/>
            <w:u w:val="single"/>
          </w:rPr>
          <w:lastRenderedPageBreak/>
          <w:t>・</w:t>
        </w:r>
        <w:r>
          <w:rPr>
            <w:rFonts w:ascii="游ゴシック Medium" w:eastAsia="游ゴシック Medium" w:hAnsi="游ゴシック Medium" w:hint="eastAsia"/>
            <w:u w:val="single"/>
          </w:rPr>
          <w:t>参考</w:t>
        </w:r>
        <w:r w:rsidRPr="00776C1E">
          <w:rPr>
            <w:rFonts w:ascii="游ゴシック Medium" w:eastAsia="游ゴシック Medium" w:hAnsi="游ゴシック Medium" w:hint="eastAsia"/>
            <w:u w:val="single"/>
          </w:rPr>
          <w:t>資料</w:t>
        </w:r>
      </w:ins>
    </w:p>
    <w:p w:rsidR="00D55E67" w:rsidRPr="00776C1E" w:rsidRDefault="00D55E67" w:rsidP="00D55E67">
      <w:pPr>
        <w:rPr>
          <w:ins w:id="73" w:author="Horita Ryoji" w:date="2017-04-14T13:40:00Z"/>
          <w:rFonts w:ascii="游ゴシック Medium" w:eastAsia="游ゴシック Medium" w:hAnsi="游ゴシック Medium"/>
        </w:rPr>
      </w:pPr>
      <w:ins w:id="74" w:author="Horita Ryoji" w:date="2017-04-14T13:40:00Z">
        <w:r w:rsidRPr="00776C1E">
          <w:rPr>
            <w:rFonts w:ascii="游ゴシック Medium" w:eastAsia="游ゴシック Medium" w:hAnsi="游ゴシック Medium"/>
          </w:rPr>
          <w:t>(1)</w:t>
        </w:r>
        <w:r w:rsidRPr="00776C1E">
          <w:rPr>
            <w:rFonts w:ascii="游ゴシック Medium" w:eastAsia="游ゴシック Medium" w:hAnsi="游ゴシック Medium" w:hint="eastAsia"/>
          </w:rPr>
          <w:t>人工知能学会　概要</w:t>
        </w:r>
      </w:ins>
    </w:p>
    <w:p w:rsidR="00D55E67" w:rsidRPr="00776C1E" w:rsidRDefault="00D55E67" w:rsidP="00D55E67">
      <w:pPr>
        <w:rPr>
          <w:ins w:id="75" w:author="Horita Ryoji" w:date="2017-04-14T13:40:00Z"/>
          <w:rFonts w:ascii="游ゴシック Medium" w:eastAsia="游ゴシック Medium" w:hAnsi="游ゴシック Medium"/>
        </w:rPr>
      </w:pPr>
      <w:ins w:id="76" w:author="Horita Ryoji" w:date="2017-04-14T13:40:00Z">
        <w:r w:rsidRPr="00776C1E">
          <w:rPr>
            <w:rFonts w:ascii="游ゴシック Medium" w:eastAsia="游ゴシック Medium" w:hAnsi="游ゴシック Medium"/>
          </w:rPr>
          <w:t>(2)</w:t>
        </w:r>
        <w:r w:rsidRPr="00776C1E">
          <w:rPr>
            <w:rFonts w:ascii="游ゴシック Medium" w:eastAsia="游ゴシック Medium" w:hAnsi="游ゴシック Medium" w:hint="eastAsia"/>
          </w:rPr>
          <w:t>第一回研究会　報告資料</w:t>
        </w:r>
      </w:ins>
    </w:p>
    <w:p w:rsidR="00D55E67" w:rsidRPr="00776C1E" w:rsidRDefault="00D55E67" w:rsidP="00D55E67">
      <w:pPr>
        <w:rPr>
          <w:ins w:id="77" w:author="Horita Ryoji" w:date="2017-04-14T13:40:00Z"/>
          <w:rFonts w:ascii="游ゴシック Medium" w:eastAsia="游ゴシック Medium" w:hAnsi="游ゴシック Medium"/>
        </w:rPr>
      </w:pPr>
      <w:ins w:id="78" w:author="Horita Ryoji" w:date="2017-04-14T13:40:00Z">
        <w:r>
          <w:rPr>
            <w:rFonts w:ascii="游ゴシック Medium" w:eastAsia="游ゴシック Medium" w:hAnsi="游ゴシック Medium" w:hint="eastAsia"/>
          </w:rPr>
          <w:t>(</w:t>
        </w:r>
        <w:r>
          <w:rPr>
            <w:rFonts w:ascii="游ゴシック Medium" w:eastAsia="游ゴシック Medium" w:hAnsi="游ゴシック Medium"/>
          </w:rPr>
          <w:t>3</w:t>
        </w:r>
        <w:r>
          <w:rPr>
            <w:rFonts w:ascii="游ゴシック Medium" w:eastAsia="游ゴシック Medium" w:hAnsi="游ゴシック Medium" w:hint="eastAsia"/>
          </w:rPr>
          <w:t>)市民共創知研究会HP：</w:t>
        </w:r>
        <w:r w:rsidRPr="00C52149">
          <w:rPr>
            <w:rFonts w:ascii="游ゴシック Medium" w:eastAsia="游ゴシック Medium" w:hAnsi="游ゴシック Medium"/>
          </w:rPr>
          <w:t>http://www</w:t>
        </w:r>
        <w:r>
          <w:rPr>
            <w:rFonts w:ascii="游ゴシック Medium" w:eastAsia="游ゴシック Medium" w:hAnsi="游ゴシック Medium"/>
          </w:rPr>
          <w:t>.</w:t>
        </w:r>
        <w:r w:rsidRPr="00C52149">
          <w:rPr>
            <w:rFonts w:ascii="游ゴシック Medium" w:eastAsia="游ゴシック Medium" w:hAnsi="游ゴシック Medium"/>
          </w:rPr>
          <w:t>itolab</w:t>
        </w:r>
        <w:r>
          <w:rPr>
            <w:rFonts w:ascii="游ゴシック Medium" w:eastAsia="游ゴシック Medium" w:hAnsi="游ゴシック Medium"/>
          </w:rPr>
          <w:t>.</w:t>
        </w:r>
        <w:r w:rsidRPr="00C52149">
          <w:rPr>
            <w:rFonts w:ascii="游ゴシック Medium" w:eastAsia="游ゴシック Medium" w:hAnsi="游ゴシック Medium"/>
          </w:rPr>
          <w:t>nitech</w:t>
        </w:r>
        <w:r>
          <w:rPr>
            <w:rFonts w:ascii="游ゴシック Medium" w:eastAsia="游ゴシック Medium" w:hAnsi="游ゴシック Medium"/>
          </w:rPr>
          <w:t>.</w:t>
        </w:r>
        <w:r w:rsidRPr="00C52149">
          <w:rPr>
            <w:rFonts w:ascii="游ゴシック Medium" w:eastAsia="游ゴシック Medium" w:hAnsi="游ゴシック Medium"/>
          </w:rPr>
          <w:t>ac</w:t>
        </w:r>
        <w:r>
          <w:rPr>
            <w:rFonts w:ascii="游ゴシック Medium" w:eastAsia="游ゴシック Medium" w:hAnsi="游ゴシック Medium"/>
          </w:rPr>
          <w:t>.</w:t>
        </w:r>
        <w:r w:rsidRPr="00C52149">
          <w:rPr>
            <w:rFonts w:ascii="游ゴシック Medium" w:eastAsia="游ゴシック Medium" w:hAnsi="游ゴシック Medium"/>
          </w:rPr>
          <w:t>jp/SIG-CCI/</w:t>
        </w:r>
      </w:ins>
    </w:p>
    <w:p w:rsidR="00D55E67" w:rsidRPr="00D55E67" w:rsidRDefault="00D55E67">
      <w:pPr>
        <w:rPr>
          <w:ins w:id="79" w:author="Horita Ryoji" w:date="2017-04-14T13:40:00Z"/>
          <w:rFonts w:ascii="游ゴシック Medium" w:eastAsia="游ゴシック Medium" w:hAnsi="游ゴシック Medium"/>
          <w:u w:val="single"/>
          <w:rPrChange w:id="80" w:author="Horita Ryoji" w:date="2017-04-14T13:40:00Z">
            <w:rPr>
              <w:ins w:id="81" w:author="Horita Ryoji" w:date="2017-04-14T13:40:00Z"/>
              <w:rFonts w:ascii="游ゴシック Medium" w:eastAsia="游ゴシック Medium" w:hAnsi="游ゴシック Medium"/>
              <w:u w:val="single"/>
            </w:rPr>
          </w:rPrChange>
        </w:rPr>
      </w:pPr>
    </w:p>
    <w:p w:rsidR="00B00309" w:rsidRPr="00830243" w:rsidDel="00830243" w:rsidRDefault="00E04317">
      <w:pPr>
        <w:rPr>
          <w:del w:id="82" w:author="okmuser" w:date="2017-04-14T09:42:00Z"/>
          <w:rFonts w:ascii="游ゴシック Medium" w:eastAsia="游ゴシック Medium" w:hAnsi="游ゴシック Medium"/>
          <w:u w:val="single"/>
        </w:rPr>
      </w:pPr>
      <w:del w:id="83" w:author="okmuser" w:date="2017-04-14T09:42:00Z">
        <w:r w:rsidDel="00830243">
          <w:rPr>
            <w:rFonts w:ascii="游ゴシック Medium" w:eastAsia="游ゴシック Medium" w:hAnsi="游ゴシック Medium" w:hint="eastAsia"/>
            <w:u w:val="single"/>
          </w:rPr>
          <w:delText>・</w:delText>
        </w:r>
        <w:r w:rsidR="00B00309" w:rsidRPr="00830243" w:rsidDel="00830243">
          <w:rPr>
            <w:rFonts w:ascii="游ゴシック Medium" w:eastAsia="游ゴシック Medium" w:hAnsi="游ゴシック Medium" w:hint="eastAsia"/>
            <w:u w:val="single"/>
          </w:rPr>
          <w:delText>添付資料</w:delText>
        </w:r>
      </w:del>
    </w:p>
    <w:p w:rsidR="00B00309" w:rsidRPr="00830243" w:rsidDel="00830243" w:rsidRDefault="003870F4">
      <w:pPr>
        <w:rPr>
          <w:del w:id="84" w:author="okmuser" w:date="2017-04-14T09:42:00Z"/>
          <w:rFonts w:ascii="游ゴシック Medium" w:eastAsia="游ゴシック Medium" w:hAnsi="游ゴシック Medium"/>
        </w:rPr>
      </w:pPr>
      <w:del w:id="85" w:author="okmuser" w:date="2017-04-14T09:42:00Z">
        <w:r w:rsidRPr="00830243" w:rsidDel="00830243">
          <w:rPr>
            <w:rFonts w:ascii="游ゴシック Medium" w:eastAsia="游ゴシック Medium" w:hAnsi="游ゴシック Medium"/>
          </w:rPr>
          <w:delText>(1)</w:delText>
        </w:r>
        <w:r w:rsidR="00B00309" w:rsidRPr="00830243" w:rsidDel="00830243">
          <w:rPr>
            <w:rFonts w:ascii="游ゴシック Medium" w:eastAsia="游ゴシック Medium" w:hAnsi="游ゴシック Medium" w:hint="eastAsia"/>
          </w:rPr>
          <w:delText>人工知能学会　概要</w:delText>
        </w:r>
      </w:del>
    </w:p>
    <w:p w:rsidR="00BB0AA7" w:rsidRPr="00830243" w:rsidDel="00830243" w:rsidRDefault="003870F4">
      <w:pPr>
        <w:rPr>
          <w:del w:id="86" w:author="okmuser" w:date="2017-04-14T09:42:00Z"/>
          <w:rFonts w:ascii="游ゴシック Medium" w:eastAsia="游ゴシック Medium" w:hAnsi="游ゴシック Medium"/>
        </w:rPr>
      </w:pPr>
      <w:del w:id="87" w:author="okmuser" w:date="2017-04-14T09:42:00Z">
        <w:r w:rsidRPr="00830243" w:rsidDel="00830243">
          <w:rPr>
            <w:rFonts w:ascii="游ゴシック Medium" w:eastAsia="游ゴシック Medium" w:hAnsi="游ゴシック Medium"/>
          </w:rPr>
          <w:delText>(2)</w:delText>
        </w:r>
        <w:r w:rsidR="0069074C" w:rsidRPr="00830243" w:rsidDel="00830243">
          <w:rPr>
            <w:rFonts w:ascii="游ゴシック Medium" w:eastAsia="游ゴシック Medium" w:hAnsi="游ゴシック Medium" w:hint="eastAsia"/>
          </w:rPr>
          <w:delText>第一回研究会　報告資料</w:delText>
        </w:r>
      </w:del>
    </w:p>
    <w:p w:rsidR="00186CC5" w:rsidRPr="00830243" w:rsidRDefault="00C52149">
      <w:pPr>
        <w:rPr>
          <w:rFonts w:ascii="游ゴシック Medium" w:eastAsia="游ゴシック Medium" w:hAnsi="游ゴシック Medium"/>
        </w:rPr>
      </w:pPr>
      <w:del w:id="88" w:author="okmuser" w:date="2017-04-14T09:42:00Z">
        <w:r w:rsidDel="00830243">
          <w:rPr>
            <w:rFonts w:ascii="游ゴシック Medium" w:eastAsia="游ゴシック Medium" w:hAnsi="游ゴシック Medium" w:hint="eastAsia"/>
          </w:rPr>
          <w:delText>(</w:delText>
        </w:r>
        <w:r w:rsidDel="00830243">
          <w:rPr>
            <w:rFonts w:ascii="游ゴシック Medium" w:eastAsia="游ゴシック Medium" w:hAnsi="游ゴシック Medium"/>
          </w:rPr>
          <w:delText>3</w:delText>
        </w:r>
        <w:r w:rsidDel="00830243">
          <w:rPr>
            <w:rFonts w:ascii="游ゴシック Medium" w:eastAsia="游ゴシック Medium" w:hAnsi="游ゴシック Medium" w:hint="eastAsia"/>
          </w:rPr>
          <w:delText>)市民共創知研究会HP：</w:delText>
        </w:r>
        <w:r w:rsidRPr="00C52149" w:rsidDel="00830243">
          <w:rPr>
            <w:rFonts w:ascii="游ゴシック Medium" w:eastAsia="游ゴシック Medium" w:hAnsi="游ゴシック Medium"/>
          </w:rPr>
          <w:delText>http://www</w:delText>
        </w:r>
        <w:r w:rsidR="00B178B1" w:rsidDel="00830243">
          <w:rPr>
            <w:rFonts w:ascii="游ゴシック Medium" w:eastAsia="游ゴシック Medium" w:hAnsi="游ゴシック Medium"/>
          </w:rPr>
          <w:delText>.</w:delText>
        </w:r>
        <w:r w:rsidRPr="00C52149" w:rsidDel="00830243">
          <w:rPr>
            <w:rFonts w:ascii="游ゴシック Medium" w:eastAsia="游ゴシック Medium" w:hAnsi="游ゴシック Medium"/>
          </w:rPr>
          <w:delText>itolab</w:delText>
        </w:r>
        <w:r w:rsidR="00B178B1" w:rsidDel="00830243">
          <w:rPr>
            <w:rFonts w:ascii="游ゴシック Medium" w:eastAsia="游ゴシック Medium" w:hAnsi="游ゴシック Medium"/>
          </w:rPr>
          <w:delText>.</w:delText>
        </w:r>
        <w:r w:rsidRPr="00C52149" w:rsidDel="00830243">
          <w:rPr>
            <w:rFonts w:ascii="游ゴシック Medium" w:eastAsia="游ゴシック Medium" w:hAnsi="游ゴシック Medium"/>
          </w:rPr>
          <w:delText>nitech</w:delText>
        </w:r>
        <w:r w:rsidR="00B178B1" w:rsidDel="00830243">
          <w:rPr>
            <w:rFonts w:ascii="游ゴシック Medium" w:eastAsia="游ゴシック Medium" w:hAnsi="游ゴシック Medium"/>
          </w:rPr>
          <w:delText>.</w:delText>
        </w:r>
        <w:r w:rsidRPr="00C52149" w:rsidDel="00830243">
          <w:rPr>
            <w:rFonts w:ascii="游ゴシック Medium" w:eastAsia="游ゴシック Medium" w:hAnsi="游ゴシック Medium"/>
          </w:rPr>
          <w:delText>ac</w:delText>
        </w:r>
        <w:r w:rsidR="00B178B1" w:rsidDel="00830243">
          <w:rPr>
            <w:rFonts w:ascii="游ゴシック Medium" w:eastAsia="游ゴシック Medium" w:hAnsi="游ゴシック Medium"/>
          </w:rPr>
          <w:delText>.</w:delText>
        </w:r>
        <w:r w:rsidRPr="00C52149" w:rsidDel="00830243">
          <w:rPr>
            <w:rFonts w:ascii="游ゴシック Medium" w:eastAsia="游ゴシック Medium" w:hAnsi="游ゴシック Medium"/>
          </w:rPr>
          <w:delText>jp/SIG-CCI/</w:delText>
        </w:r>
      </w:del>
    </w:p>
    <w:sectPr w:rsidR="00186CC5" w:rsidRPr="008302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EAC" w:rsidRDefault="00056EAC" w:rsidP="00916E10">
      <w:r>
        <w:separator/>
      </w:r>
    </w:p>
  </w:endnote>
  <w:endnote w:type="continuationSeparator" w:id="0">
    <w:p w:rsidR="00056EAC" w:rsidRDefault="00056EAC" w:rsidP="0091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EAC" w:rsidRDefault="00056EAC" w:rsidP="00916E10">
      <w:r>
        <w:separator/>
      </w:r>
    </w:p>
  </w:footnote>
  <w:footnote w:type="continuationSeparator" w:id="0">
    <w:p w:rsidR="00056EAC" w:rsidRDefault="00056EAC" w:rsidP="00916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753E"/>
    <w:multiLevelType w:val="hybridMultilevel"/>
    <w:tmpl w:val="79122CB0"/>
    <w:lvl w:ilvl="0" w:tplc="261A13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CD55F2"/>
    <w:multiLevelType w:val="hybridMultilevel"/>
    <w:tmpl w:val="7EE23FFC"/>
    <w:lvl w:ilvl="0" w:tplc="1CBE1B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rita Ryoji">
    <w15:presenceInfo w15:providerId="AD" w15:userId="S-1-5-21-4242214061-3680767849-2382018516-1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revisionView w:markup="0"/>
  <w:trackRevisions/>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0D"/>
    <w:rsid w:val="00015244"/>
    <w:rsid w:val="00025448"/>
    <w:rsid w:val="00056276"/>
    <w:rsid w:val="00056EAC"/>
    <w:rsid w:val="0006581A"/>
    <w:rsid w:val="00095D7A"/>
    <w:rsid w:val="000C050D"/>
    <w:rsid w:val="000E508E"/>
    <w:rsid w:val="00111DC3"/>
    <w:rsid w:val="0011494F"/>
    <w:rsid w:val="00125390"/>
    <w:rsid w:val="00174109"/>
    <w:rsid w:val="0018125B"/>
    <w:rsid w:val="00183966"/>
    <w:rsid w:val="00186CC5"/>
    <w:rsid w:val="001A4E2C"/>
    <w:rsid w:val="001C7E26"/>
    <w:rsid w:val="00200486"/>
    <w:rsid w:val="00205CD1"/>
    <w:rsid w:val="0021515D"/>
    <w:rsid w:val="00220C06"/>
    <w:rsid w:val="00226007"/>
    <w:rsid w:val="0023266D"/>
    <w:rsid w:val="00234A08"/>
    <w:rsid w:val="00270182"/>
    <w:rsid w:val="00275888"/>
    <w:rsid w:val="002C72F0"/>
    <w:rsid w:val="002D6CDA"/>
    <w:rsid w:val="002E7308"/>
    <w:rsid w:val="00304BE2"/>
    <w:rsid w:val="00321833"/>
    <w:rsid w:val="00333851"/>
    <w:rsid w:val="00350ABB"/>
    <w:rsid w:val="003870F4"/>
    <w:rsid w:val="00390ADE"/>
    <w:rsid w:val="0039706F"/>
    <w:rsid w:val="003B4F59"/>
    <w:rsid w:val="003E0F7C"/>
    <w:rsid w:val="004022E3"/>
    <w:rsid w:val="00402D64"/>
    <w:rsid w:val="004241D8"/>
    <w:rsid w:val="00450422"/>
    <w:rsid w:val="0049694F"/>
    <w:rsid w:val="004B55D6"/>
    <w:rsid w:val="004C05B2"/>
    <w:rsid w:val="004C57DC"/>
    <w:rsid w:val="00517CB5"/>
    <w:rsid w:val="00533B87"/>
    <w:rsid w:val="005464C0"/>
    <w:rsid w:val="0055256A"/>
    <w:rsid w:val="005725B9"/>
    <w:rsid w:val="00582878"/>
    <w:rsid w:val="005864F1"/>
    <w:rsid w:val="005870DC"/>
    <w:rsid w:val="00587E1A"/>
    <w:rsid w:val="00600C12"/>
    <w:rsid w:val="0066768C"/>
    <w:rsid w:val="0068555A"/>
    <w:rsid w:val="00685A87"/>
    <w:rsid w:val="006863F1"/>
    <w:rsid w:val="0069074C"/>
    <w:rsid w:val="006957F1"/>
    <w:rsid w:val="006C232D"/>
    <w:rsid w:val="006E2CD4"/>
    <w:rsid w:val="006E2EFE"/>
    <w:rsid w:val="00704202"/>
    <w:rsid w:val="007123B4"/>
    <w:rsid w:val="00736083"/>
    <w:rsid w:val="007452D4"/>
    <w:rsid w:val="007605B8"/>
    <w:rsid w:val="00763152"/>
    <w:rsid w:val="00767DC3"/>
    <w:rsid w:val="007957B7"/>
    <w:rsid w:val="00796240"/>
    <w:rsid w:val="007A166A"/>
    <w:rsid w:val="007B3A45"/>
    <w:rsid w:val="007F5829"/>
    <w:rsid w:val="007F7AC4"/>
    <w:rsid w:val="00800151"/>
    <w:rsid w:val="0080285A"/>
    <w:rsid w:val="0082478E"/>
    <w:rsid w:val="00830243"/>
    <w:rsid w:val="00861222"/>
    <w:rsid w:val="00863825"/>
    <w:rsid w:val="00870C2A"/>
    <w:rsid w:val="00875087"/>
    <w:rsid w:val="00881976"/>
    <w:rsid w:val="00896EEE"/>
    <w:rsid w:val="008A1857"/>
    <w:rsid w:val="008A72BD"/>
    <w:rsid w:val="008F1353"/>
    <w:rsid w:val="00916E10"/>
    <w:rsid w:val="00921050"/>
    <w:rsid w:val="00921C06"/>
    <w:rsid w:val="0092592A"/>
    <w:rsid w:val="00926131"/>
    <w:rsid w:val="00930298"/>
    <w:rsid w:val="00937080"/>
    <w:rsid w:val="00940180"/>
    <w:rsid w:val="00984CE2"/>
    <w:rsid w:val="009A78B4"/>
    <w:rsid w:val="009B40E9"/>
    <w:rsid w:val="009C49B4"/>
    <w:rsid w:val="00A27EF2"/>
    <w:rsid w:val="00A33085"/>
    <w:rsid w:val="00A46258"/>
    <w:rsid w:val="00A51CE1"/>
    <w:rsid w:val="00A77636"/>
    <w:rsid w:val="00AA310D"/>
    <w:rsid w:val="00AB32B5"/>
    <w:rsid w:val="00AD3BE0"/>
    <w:rsid w:val="00AE6A6D"/>
    <w:rsid w:val="00AF6F7D"/>
    <w:rsid w:val="00B00309"/>
    <w:rsid w:val="00B00494"/>
    <w:rsid w:val="00B0264F"/>
    <w:rsid w:val="00B1112E"/>
    <w:rsid w:val="00B1491E"/>
    <w:rsid w:val="00B178B1"/>
    <w:rsid w:val="00B7497C"/>
    <w:rsid w:val="00B82A3C"/>
    <w:rsid w:val="00B82CA8"/>
    <w:rsid w:val="00B86FFB"/>
    <w:rsid w:val="00B93576"/>
    <w:rsid w:val="00BA4048"/>
    <w:rsid w:val="00BB0AA7"/>
    <w:rsid w:val="00BC51DE"/>
    <w:rsid w:val="00BC7C0F"/>
    <w:rsid w:val="00BD1858"/>
    <w:rsid w:val="00C00401"/>
    <w:rsid w:val="00C12B95"/>
    <w:rsid w:val="00C20BCE"/>
    <w:rsid w:val="00C24932"/>
    <w:rsid w:val="00C52149"/>
    <w:rsid w:val="00C53378"/>
    <w:rsid w:val="00C57F2C"/>
    <w:rsid w:val="00C82416"/>
    <w:rsid w:val="00CB0562"/>
    <w:rsid w:val="00CB628F"/>
    <w:rsid w:val="00CD6571"/>
    <w:rsid w:val="00CF5D2B"/>
    <w:rsid w:val="00D011F4"/>
    <w:rsid w:val="00D1325E"/>
    <w:rsid w:val="00D303A1"/>
    <w:rsid w:val="00D345F3"/>
    <w:rsid w:val="00D361E5"/>
    <w:rsid w:val="00D410D5"/>
    <w:rsid w:val="00D51930"/>
    <w:rsid w:val="00D55E67"/>
    <w:rsid w:val="00D571DE"/>
    <w:rsid w:val="00D77166"/>
    <w:rsid w:val="00D80597"/>
    <w:rsid w:val="00D811BD"/>
    <w:rsid w:val="00DB4D61"/>
    <w:rsid w:val="00DC1ABE"/>
    <w:rsid w:val="00DF16C7"/>
    <w:rsid w:val="00E04317"/>
    <w:rsid w:val="00E404D5"/>
    <w:rsid w:val="00E647A5"/>
    <w:rsid w:val="00E674AB"/>
    <w:rsid w:val="00E90A47"/>
    <w:rsid w:val="00E94DAE"/>
    <w:rsid w:val="00EB5F7F"/>
    <w:rsid w:val="00EE141C"/>
    <w:rsid w:val="00EE7126"/>
    <w:rsid w:val="00EF2608"/>
    <w:rsid w:val="00EF34EC"/>
    <w:rsid w:val="00EF38F8"/>
    <w:rsid w:val="00F470FE"/>
    <w:rsid w:val="00F47581"/>
    <w:rsid w:val="00F5023F"/>
    <w:rsid w:val="00F66930"/>
    <w:rsid w:val="00F828B4"/>
    <w:rsid w:val="00F84052"/>
    <w:rsid w:val="00F92A6E"/>
    <w:rsid w:val="00FA070C"/>
    <w:rsid w:val="00FA70D0"/>
    <w:rsid w:val="00FF27D3"/>
    <w:rsid w:val="00FF4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0A34480"/>
  <w15:docId w15:val="{F304D16E-761B-46BD-9C8B-E504EACA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3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6E10"/>
    <w:pPr>
      <w:tabs>
        <w:tab w:val="center" w:pos="4252"/>
        <w:tab w:val="right" w:pos="8504"/>
      </w:tabs>
      <w:snapToGrid w:val="0"/>
    </w:pPr>
  </w:style>
  <w:style w:type="character" w:customStyle="1" w:styleId="a5">
    <w:name w:val="ヘッダー (文字)"/>
    <w:basedOn w:val="a0"/>
    <w:link w:val="a4"/>
    <w:uiPriority w:val="99"/>
    <w:rsid w:val="00916E10"/>
  </w:style>
  <w:style w:type="paragraph" w:styleId="a6">
    <w:name w:val="footer"/>
    <w:basedOn w:val="a"/>
    <w:link w:val="a7"/>
    <w:uiPriority w:val="99"/>
    <w:unhideWhenUsed/>
    <w:rsid w:val="00916E10"/>
    <w:pPr>
      <w:tabs>
        <w:tab w:val="center" w:pos="4252"/>
        <w:tab w:val="right" w:pos="8504"/>
      </w:tabs>
      <w:snapToGrid w:val="0"/>
    </w:pPr>
  </w:style>
  <w:style w:type="character" w:customStyle="1" w:styleId="a7">
    <w:name w:val="フッター (文字)"/>
    <w:basedOn w:val="a0"/>
    <w:link w:val="a6"/>
    <w:uiPriority w:val="99"/>
    <w:rsid w:val="00916E10"/>
  </w:style>
  <w:style w:type="paragraph" w:styleId="a8">
    <w:name w:val="Balloon Text"/>
    <w:basedOn w:val="a"/>
    <w:link w:val="a9"/>
    <w:uiPriority w:val="99"/>
    <w:semiHidden/>
    <w:unhideWhenUsed/>
    <w:rsid w:val="00111DC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11DC3"/>
    <w:rPr>
      <w:rFonts w:asciiTheme="majorHAnsi" w:eastAsiaTheme="majorEastAsia" w:hAnsiTheme="majorHAnsi" w:cstheme="majorBidi"/>
      <w:sz w:val="18"/>
      <w:szCs w:val="18"/>
    </w:rPr>
  </w:style>
  <w:style w:type="paragraph" w:styleId="aa">
    <w:name w:val="List Paragraph"/>
    <w:basedOn w:val="a"/>
    <w:uiPriority w:val="34"/>
    <w:qFormat/>
    <w:rsid w:val="00111DC3"/>
    <w:pPr>
      <w:ind w:leftChars="400" w:left="840"/>
    </w:pPr>
  </w:style>
  <w:style w:type="character" w:styleId="ab">
    <w:name w:val="Hyperlink"/>
    <w:basedOn w:val="a0"/>
    <w:uiPriority w:val="99"/>
    <w:unhideWhenUsed/>
    <w:rsid w:val="00C00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81593">
      <w:bodyDiv w:val="1"/>
      <w:marLeft w:val="0"/>
      <w:marRight w:val="0"/>
      <w:marTop w:val="0"/>
      <w:marBottom w:val="0"/>
      <w:divBdr>
        <w:top w:val="none" w:sz="0" w:space="0" w:color="auto"/>
        <w:left w:val="none" w:sz="0" w:space="0" w:color="auto"/>
        <w:bottom w:val="none" w:sz="0" w:space="0" w:color="auto"/>
        <w:right w:val="none" w:sz="0" w:space="0" w:color="auto"/>
      </w:divBdr>
    </w:div>
    <w:div w:id="1852184878">
      <w:bodyDiv w:val="1"/>
      <w:marLeft w:val="0"/>
      <w:marRight w:val="0"/>
      <w:marTop w:val="0"/>
      <w:marBottom w:val="0"/>
      <w:divBdr>
        <w:top w:val="none" w:sz="0" w:space="0" w:color="auto"/>
        <w:left w:val="none" w:sz="0" w:space="0" w:color="auto"/>
        <w:bottom w:val="none" w:sz="0" w:space="0" w:color="auto"/>
        <w:right w:val="none" w:sz="0" w:space="0" w:color="auto"/>
      </w:divBdr>
    </w:div>
    <w:div w:id="193312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Horita Ryoji</dc:creator>
  <cp:lastModifiedBy>Horita Ryoji</cp:lastModifiedBy>
  <cp:revision>10</cp:revision>
  <dcterms:created xsi:type="dcterms:W3CDTF">2017-04-14T00:44:00Z</dcterms:created>
  <dcterms:modified xsi:type="dcterms:W3CDTF">2017-04-14T04:43:00Z</dcterms:modified>
</cp:coreProperties>
</file>